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A09B9" w14:textId="3BCCAFDD" w:rsidR="006C7D5D" w:rsidRPr="00083317" w:rsidRDefault="006C7D5D">
      <w:pPr>
        <w:rPr>
          <w:lang w:val="en-US"/>
        </w:rPr>
      </w:pPr>
      <w:r w:rsidRPr="00083317">
        <w:rPr>
          <w:lang w:val="en-US"/>
        </w:rPr>
        <w:t>This docu</w:t>
      </w:r>
      <w:r w:rsidR="00CE71AF" w:rsidRPr="00083317">
        <w:rPr>
          <w:lang w:val="en-US"/>
        </w:rPr>
        <w:t xml:space="preserve">ment contains responses to the comments raised by the reviewers. We would like to thank the reviewers and </w:t>
      </w:r>
      <w:r w:rsidR="00E06433" w:rsidRPr="00083317">
        <w:rPr>
          <w:lang w:val="en-US"/>
        </w:rPr>
        <w:t xml:space="preserve">the </w:t>
      </w:r>
      <w:r w:rsidR="00CE71AF" w:rsidRPr="00083317">
        <w:rPr>
          <w:lang w:val="en-US"/>
        </w:rPr>
        <w:t xml:space="preserve">AE for some insightful and </w:t>
      </w:r>
      <w:r w:rsidR="00E06433" w:rsidRPr="00083317">
        <w:rPr>
          <w:lang w:val="en-US"/>
        </w:rPr>
        <w:t xml:space="preserve">highly </w:t>
      </w:r>
      <w:r w:rsidR="00CE71AF" w:rsidRPr="00083317">
        <w:rPr>
          <w:lang w:val="en-US"/>
        </w:rPr>
        <w:t>relevant comments and we hope that the reviewed manuscript reflects the changes inspired by your comments. In the main manuscript major changes are shown in red for easy identification.</w:t>
      </w:r>
    </w:p>
    <w:p w14:paraId="73F3B294" w14:textId="77777777" w:rsidR="006C7D5D" w:rsidRPr="00083317" w:rsidRDefault="006C7D5D">
      <w:pPr>
        <w:rPr>
          <w:lang w:val="en-US"/>
        </w:rPr>
      </w:pPr>
    </w:p>
    <w:p w14:paraId="6716D6B1" w14:textId="77777777" w:rsidR="006C7D5D" w:rsidRPr="00083317" w:rsidRDefault="006C7D5D">
      <w:pPr>
        <w:rPr>
          <w:lang w:val="en-US"/>
        </w:rPr>
      </w:pPr>
    </w:p>
    <w:p w14:paraId="49CCA0CD" w14:textId="77777777" w:rsidR="00835D82" w:rsidRPr="003D279E" w:rsidRDefault="00ED7AA7">
      <w:r w:rsidRPr="003D279E">
        <w:t>Reviewer 1</w:t>
      </w:r>
    </w:p>
    <w:p w14:paraId="4A41ADBE" w14:textId="77777777" w:rsidR="00ED7AA7" w:rsidRPr="003D279E" w:rsidRDefault="00ED7AA7"/>
    <w:p w14:paraId="5EC4F30F" w14:textId="77777777" w:rsidR="00075799" w:rsidRDefault="00075799" w:rsidP="00CC7DD2">
      <w:pPr>
        <w:numPr>
          <w:ilvl w:val="0"/>
          <w:numId w:val="3"/>
        </w:numPr>
        <w:rPr>
          <w:lang w:val="en-US"/>
        </w:rPr>
      </w:pPr>
      <w:r w:rsidRPr="003D279E">
        <w:rPr>
          <w:lang w:val="en-US"/>
        </w:rPr>
        <w:t>Code for reproducing manuscript results is not available.  </w:t>
      </w:r>
    </w:p>
    <w:p w14:paraId="4A3E6893" w14:textId="77777777" w:rsidR="00CC7DD2" w:rsidRDefault="00CC7DD2" w:rsidP="00CC7DD2">
      <w:pPr>
        <w:rPr>
          <w:lang w:val="en-US"/>
        </w:rPr>
      </w:pPr>
    </w:p>
    <w:p w14:paraId="0035D4F1" w14:textId="339BD883" w:rsidR="00D520C3" w:rsidRDefault="001F1DE2" w:rsidP="00CC7DD2">
      <w:pPr>
        <w:rPr>
          <w:color w:val="FF0000"/>
          <w:lang w:val="en-US"/>
        </w:rPr>
      </w:pPr>
      <w:r>
        <w:rPr>
          <w:color w:val="FF0000"/>
          <w:lang w:val="en-US"/>
        </w:rPr>
        <w:t xml:space="preserve">Unfortunately, we are not allowed to distribute the </w:t>
      </w:r>
      <w:r w:rsidRPr="00CC7DD2">
        <w:rPr>
          <w:i/>
          <w:color w:val="FF0000"/>
          <w:lang w:val="en-US"/>
        </w:rPr>
        <w:t>data</w:t>
      </w:r>
      <w:r>
        <w:rPr>
          <w:color w:val="FF0000"/>
          <w:lang w:val="en-US"/>
        </w:rPr>
        <w:t xml:space="preserve"> used for the ovarian data example</w:t>
      </w:r>
      <w:r w:rsidR="00D520C3">
        <w:rPr>
          <w:color w:val="FF0000"/>
          <w:lang w:val="en-US"/>
        </w:rPr>
        <w:t xml:space="preserve">, but we have made the </w:t>
      </w:r>
      <w:r w:rsidR="00CC7DD2">
        <w:rPr>
          <w:color w:val="FF0000"/>
          <w:lang w:val="en-US"/>
        </w:rPr>
        <w:t xml:space="preserve">full set of R code </w:t>
      </w:r>
      <w:r w:rsidR="00B37402">
        <w:rPr>
          <w:color w:val="FF0000"/>
          <w:lang w:val="en-US"/>
        </w:rPr>
        <w:t xml:space="preserve">for the simulations </w:t>
      </w:r>
      <w:r w:rsidR="00CC7DD2">
        <w:rPr>
          <w:color w:val="FF0000"/>
          <w:lang w:val="en-US"/>
        </w:rPr>
        <w:t>available on github under the address</w:t>
      </w:r>
      <w:r w:rsidR="00B8705B">
        <w:rPr>
          <w:color w:val="FF0000"/>
          <w:lang w:val="en-US"/>
        </w:rPr>
        <w:t xml:space="preserve"> </w:t>
      </w:r>
      <w:hyperlink r:id="rId5" w:history="1">
        <w:r w:rsidR="00D520C3" w:rsidRPr="00E44D0B">
          <w:rPr>
            <w:rStyle w:val="Hyperlink"/>
            <w:lang w:val="en-US"/>
          </w:rPr>
          <w:t>https://github.com/tagteam/SuperRanker</w:t>
        </w:r>
      </w:hyperlink>
      <w:r w:rsidR="00D520C3">
        <w:rPr>
          <w:color w:val="FF0000"/>
          <w:lang w:val="en-US"/>
        </w:rPr>
        <w:t xml:space="preserve"> which also houses the development version of the R package</w:t>
      </w:r>
      <w:r w:rsidR="00CC7DD2">
        <w:rPr>
          <w:color w:val="FF0000"/>
          <w:lang w:val="en-US"/>
        </w:rPr>
        <w:t>.</w:t>
      </w:r>
      <w:r w:rsidR="00E06433">
        <w:rPr>
          <w:color w:val="FF0000"/>
          <w:lang w:val="en-US"/>
        </w:rPr>
        <w:t xml:space="preserve"> XXX</w:t>
      </w:r>
    </w:p>
    <w:p w14:paraId="1A14DF84" w14:textId="77777777" w:rsidR="00CC7DD2" w:rsidRPr="00CC7DD2" w:rsidRDefault="00CC7DD2" w:rsidP="00CC7DD2">
      <w:pPr>
        <w:rPr>
          <w:color w:val="FF0000"/>
          <w:lang w:val="en-US"/>
        </w:rPr>
      </w:pPr>
    </w:p>
    <w:p w14:paraId="44AD7C50" w14:textId="546C355F" w:rsidR="00075799" w:rsidRDefault="00075799" w:rsidP="00CC7DD2">
      <w:pPr>
        <w:numPr>
          <w:ilvl w:val="0"/>
          <w:numId w:val="3"/>
        </w:numPr>
        <w:rPr>
          <w:lang w:val="en-US"/>
        </w:rPr>
      </w:pPr>
      <w:r w:rsidRPr="003D279E">
        <w:rPr>
          <w:lang w:val="en-US"/>
        </w:rPr>
        <w:t>The practical use of SRA is not well-motivated. The real-data exa</w:t>
      </w:r>
      <w:r w:rsidR="00114796">
        <w:rPr>
          <w:lang w:val="en-US"/>
        </w:rPr>
        <w:t xml:space="preserve">mples show the behavior of SRA </w:t>
      </w:r>
      <w:r w:rsidRPr="003D279E">
        <w:rPr>
          <w:lang w:val="en-US"/>
        </w:rPr>
        <w:t>curves for many different ranking procedures, but it is not obvious how to actually use this information. It would be helpful to describe a scenario in which a decision is made with the SRA curve. Consider using multiple rank agreement methods in your real-data scenario and show that SRA suggests a different decision than the others (if this is true).  </w:t>
      </w:r>
    </w:p>
    <w:p w14:paraId="6DF83F0E" w14:textId="77777777" w:rsidR="00050701" w:rsidRDefault="00050701" w:rsidP="00050701">
      <w:pPr>
        <w:ind w:left="720"/>
        <w:rPr>
          <w:lang w:val="en-US"/>
        </w:rPr>
      </w:pPr>
    </w:p>
    <w:p w14:paraId="70E4A0F5" w14:textId="49D8D759" w:rsidR="007604E2" w:rsidRDefault="00114796" w:rsidP="005248C9">
      <w:pPr>
        <w:rPr>
          <w:color w:val="FF0000"/>
          <w:lang w:val="en-US"/>
        </w:rPr>
      </w:pPr>
      <w:r>
        <w:rPr>
          <w:color w:val="FF0000"/>
          <w:lang w:val="en-US"/>
        </w:rPr>
        <w:t>We agree that tha</w:t>
      </w:r>
      <w:r w:rsidR="00597447">
        <w:rPr>
          <w:color w:val="FF0000"/>
          <w:lang w:val="en-US"/>
        </w:rPr>
        <w:t>t point may be hidden in the previous</w:t>
      </w:r>
      <w:r>
        <w:rPr>
          <w:color w:val="FF0000"/>
          <w:lang w:val="en-US"/>
        </w:rPr>
        <w:t xml:space="preserve"> versio</w:t>
      </w:r>
      <w:r w:rsidR="00597447">
        <w:rPr>
          <w:color w:val="FF0000"/>
          <w:lang w:val="en-US"/>
        </w:rPr>
        <w:t>n</w:t>
      </w:r>
      <w:r>
        <w:rPr>
          <w:color w:val="FF0000"/>
          <w:lang w:val="en-US"/>
        </w:rPr>
        <w:t xml:space="preserve"> of the manuscript. </w:t>
      </w:r>
      <w:r w:rsidR="00050701" w:rsidRPr="00050701">
        <w:rPr>
          <w:color w:val="FF0000"/>
          <w:lang w:val="en-US"/>
        </w:rPr>
        <w:t xml:space="preserve">We have </w:t>
      </w:r>
      <w:r w:rsidR="00050701">
        <w:rPr>
          <w:color w:val="FF0000"/>
          <w:lang w:val="en-US"/>
        </w:rPr>
        <w:t xml:space="preserve">rephrased the start of the introduction emphasizing more specific and detailed scenarios in which the sra may come into use. </w:t>
      </w:r>
    </w:p>
    <w:p w14:paraId="1C0FAD81" w14:textId="1F2DB1CF" w:rsidR="005248C9" w:rsidRPr="00050701" w:rsidRDefault="002A62B4" w:rsidP="005248C9">
      <w:pPr>
        <w:rPr>
          <w:color w:val="FF0000"/>
          <w:lang w:val="en-US"/>
        </w:rPr>
      </w:pPr>
      <w:r>
        <w:rPr>
          <w:color w:val="FF0000"/>
          <w:lang w:val="en-US"/>
        </w:rPr>
        <w:t>Also, w</w:t>
      </w:r>
      <w:r w:rsidR="009C61EF">
        <w:rPr>
          <w:color w:val="FF0000"/>
          <w:lang w:val="en-US"/>
        </w:rPr>
        <w:t xml:space="preserve">e have put the </w:t>
      </w:r>
      <w:r w:rsidR="004D26FC">
        <w:rPr>
          <w:color w:val="FF0000"/>
          <w:lang w:val="en-US"/>
        </w:rPr>
        <w:t xml:space="preserve">Golub dataset </w:t>
      </w:r>
      <w:r w:rsidR="009C61EF">
        <w:rPr>
          <w:color w:val="FF0000"/>
          <w:lang w:val="en-US"/>
        </w:rPr>
        <w:t>into a framework resembling a real-data scenario</w:t>
      </w:r>
      <w:r w:rsidR="0069758E">
        <w:rPr>
          <w:color w:val="FF0000"/>
          <w:lang w:val="en-US"/>
        </w:rPr>
        <w:t xml:space="preserve"> 8section 2.1)</w:t>
      </w:r>
      <w:r w:rsidR="009C61EF">
        <w:rPr>
          <w:color w:val="FF0000"/>
          <w:lang w:val="en-US"/>
        </w:rPr>
        <w:t>, have added a discussion about how to use the sra, and have stressed the conclusions that we obtain from the analysis</w:t>
      </w:r>
      <w:r w:rsidR="00C370D0">
        <w:rPr>
          <w:color w:val="FF0000"/>
          <w:lang w:val="en-US"/>
        </w:rPr>
        <w:t xml:space="preserve"> </w:t>
      </w:r>
      <w:r w:rsidR="00493E90">
        <w:rPr>
          <w:color w:val="FF0000"/>
          <w:lang w:val="en-US"/>
        </w:rPr>
        <w:t>in that section</w:t>
      </w:r>
      <w:r w:rsidR="009C61EF">
        <w:rPr>
          <w:color w:val="FF0000"/>
          <w:lang w:val="en-US"/>
        </w:rPr>
        <w:t>.</w:t>
      </w:r>
    </w:p>
    <w:p w14:paraId="207FEAEF" w14:textId="77777777" w:rsidR="005248C9" w:rsidRPr="003D279E" w:rsidRDefault="005248C9" w:rsidP="005248C9">
      <w:pPr>
        <w:rPr>
          <w:lang w:val="en-US"/>
        </w:rPr>
      </w:pPr>
    </w:p>
    <w:p w14:paraId="4E86D830" w14:textId="77777777" w:rsidR="00075799" w:rsidRDefault="00075799" w:rsidP="00CC7DD2">
      <w:pPr>
        <w:numPr>
          <w:ilvl w:val="0"/>
          <w:numId w:val="3"/>
        </w:numPr>
        <w:rPr>
          <w:lang w:val="en-US"/>
        </w:rPr>
      </w:pPr>
      <w:r w:rsidRPr="003D279E">
        <w:rPr>
          <w:lang w:val="en-US"/>
        </w:rPr>
        <w:t>Why not compare to TopK in the real-data example as well as the simulation? The Sampath and Verducci method is described in the introduction as “guaranteed to work for small samples”, so why is it not compared to as well?  </w:t>
      </w:r>
    </w:p>
    <w:p w14:paraId="666487B9" w14:textId="77777777" w:rsidR="005248C9" w:rsidRDefault="005248C9" w:rsidP="005248C9">
      <w:pPr>
        <w:rPr>
          <w:lang w:val="en-US"/>
        </w:rPr>
      </w:pPr>
    </w:p>
    <w:p w14:paraId="2259A733" w14:textId="232EE0FC" w:rsidR="00DA530B" w:rsidRDefault="00D62D0A" w:rsidP="005248C9">
      <w:pPr>
        <w:rPr>
          <w:color w:val="FF0000"/>
          <w:lang w:val="en-US"/>
        </w:rPr>
      </w:pPr>
      <w:r w:rsidRPr="00D62D0A">
        <w:rPr>
          <w:color w:val="FF0000"/>
          <w:lang w:val="en-US"/>
        </w:rPr>
        <w:t>As can be seen</w:t>
      </w:r>
      <w:r w:rsidR="00BD1E79">
        <w:rPr>
          <w:color w:val="FF0000"/>
          <w:lang w:val="en-US"/>
        </w:rPr>
        <w:t xml:space="preserve"> from the comparison study in F</w:t>
      </w:r>
      <w:r w:rsidRPr="00D62D0A">
        <w:rPr>
          <w:color w:val="FF0000"/>
          <w:lang w:val="en-US"/>
        </w:rPr>
        <w:t>igure 4</w:t>
      </w:r>
      <w:r w:rsidR="00DA530B">
        <w:rPr>
          <w:color w:val="FF0000"/>
          <w:lang w:val="en-US"/>
        </w:rPr>
        <w:t xml:space="preserve"> the two methods (TopK and sra) focus on different aspects of the ranked lists. As such, they are likely to provide different results but Figure 2 and 3 (the ovarian tumor example</w:t>
      </w:r>
      <w:r w:rsidR="00820404">
        <w:rPr>
          <w:color w:val="FF0000"/>
          <w:lang w:val="en-US"/>
        </w:rPr>
        <w:t>s</w:t>
      </w:r>
      <w:r w:rsidR="00DA530B">
        <w:rPr>
          <w:color w:val="FF0000"/>
          <w:lang w:val="en-US"/>
        </w:rPr>
        <w:t xml:space="preserve">) focuses on different statistical analysis methods. If we added information from other methods (TopK or Sampath/Verducci) then we would draw attention away from the </w:t>
      </w:r>
      <w:r w:rsidR="00820404">
        <w:rPr>
          <w:color w:val="FF0000"/>
          <w:lang w:val="en-US"/>
        </w:rPr>
        <w:t xml:space="preserve">primary </w:t>
      </w:r>
      <w:r w:rsidR="00DA530B">
        <w:rPr>
          <w:color w:val="FF0000"/>
          <w:lang w:val="en-US"/>
        </w:rPr>
        <w:t>message of those examples/figures which is the impact of</w:t>
      </w:r>
      <w:r w:rsidR="00820404">
        <w:rPr>
          <w:color w:val="FF0000"/>
          <w:lang w:val="en-US"/>
        </w:rPr>
        <w:t xml:space="preserve"> different</w:t>
      </w:r>
      <w:r w:rsidR="00DA530B">
        <w:rPr>
          <w:color w:val="FF0000"/>
          <w:lang w:val="en-US"/>
        </w:rPr>
        <w:t xml:space="preserve"> statistical analysis methods</w:t>
      </w:r>
      <w:r w:rsidR="00820404">
        <w:rPr>
          <w:color w:val="FF0000"/>
          <w:lang w:val="en-US"/>
        </w:rPr>
        <w:t xml:space="preserve"> and how we can apply the sequential rank agreement to different problems</w:t>
      </w:r>
      <w:r w:rsidR="00DA530B">
        <w:rPr>
          <w:color w:val="FF0000"/>
          <w:lang w:val="en-US"/>
        </w:rPr>
        <w:t xml:space="preserve">. </w:t>
      </w:r>
      <w:r w:rsidR="00365228">
        <w:rPr>
          <w:color w:val="FF0000"/>
          <w:lang w:val="en-US"/>
        </w:rPr>
        <w:t>Instead</w:t>
      </w:r>
      <w:r w:rsidR="00820404">
        <w:rPr>
          <w:color w:val="FF0000"/>
          <w:lang w:val="en-US"/>
        </w:rPr>
        <w:t>,</w:t>
      </w:r>
      <w:r w:rsidR="00365228">
        <w:rPr>
          <w:color w:val="FF0000"/>
          <w:lang w:val="en-US"/>
        </w:rPr>
        <w:t xml:space="preserve"> we hope that Figure 4 (and its updated explanation</w:t>
      </w:r>
      <w:r w:rsidR="00820404">
        <w:rPr>
          <w:color w:val="FF0000"/>
          <w:lang w:val="en-US"/>
        </w:rPr>
        <w:t xml:space="preserve"> in Section 5</w:t>
      </w:r>
      <w:r w:rsidR="00365228">
        <w:rPr>
          <w:color w:val="FF0000"/>
          <w:lang w:val="en-US"/>
        </w:rPr>
        <w:t>) high-lights the differences between the methods.</w:t>
      </w:r>
    </w:p>
    <w:p w14:paraId="48ADB546" w14:textId="77777777" w:rsidR="00CB4F7E" w:rsidRDefault="00CB4F7E" w:rsidP="005248C9">
      <w:pPr>
        <w:rPr>
          <w:color w:val="FF0000"/>
          <w:lang w:val="en-US"/>
        </w:rPr>
      </w:pPr>
    </w:p>
    <w:p w14:paraId="14BA1636" w14:textId="2301B8CC" w:rsidR="00D62D0A" w:rsidRPr="00D62D0A" w:rsidRDefault="006E4E44" w:rsidP="00952D33">
      <w:pPr>
        <w:rPr>
          <w:color w:val="FF0000"/>
          <w:lang w:val="en-US"/>
        </w:rPr>
      </w:pPr>
      <w:r>
        <w:rPr>
          <w:color w:val="FF0000"/>
          <w:lang w:val="en-US"/>
        </w:rPr>
        <w:t>The “guaranteed to work</w:t>
      </w:r>
      <w:r w:rsidR="00CB4F7E">
        <w:rPr>
          <w:color w:val="FF0000"/>
          <w:lang w:val="en-US"/>
        </w:rPr>
        <w:t xml:space="preserve"> …</w:t>
      </w:r>
      <w:r>
        <w:rPr>
          <w:color w:val="FF0000"/>
          <w:lang w:val="en-US"/>
        </w:rPr>
        <w:t xml:space="preserve">” </w:t>
      </w:r>
      <w:r w:rsidR="00083317">
        <w:rPr>
          <w:color w:val="FF0000"/>
          <w:lang w:val="en-US"/>
        </w:rPr>
        <w:t>comment</w:t>
      </w:r>
      <w:r>
        <w:rPr>
          <w:color w:val="FF0000"/>
          <w:lang w:val="en-US"/>
        </w:rPr>
        <w:t xml:space="preserve"> </w:t>
      </w:r>
      <w:r w:rsidR="00CB4F7E">
        <w:rPr>
          <w:color w:val="FF0000"/>
          <w:lang w:val="en-US"/>
        </w:rPr>
        <w:t xml:space="preserve">was not that </w:t>
      </w:r>
      <w:r w:rsidR="00820404">
        <w:rPr>
          <w:color w:val="FF0000"/>
          <w:lang w:val="en-US"/>
        </w:rPr>
        <w:t>well worded</w:t>
      </w:r>
      <w:r w:rsidR="00CB4F7E">
        <w:rPr>
          <w:color w:val="FF0000"/>
          <w:lang w:val="en-US"/>
        </w:rPr>
        <w:t xml:space="preserve">.  The method of Sampath and Verducci </w:t>
      </w:r>
      <w:r w:rsidR="00820404">
        <w:rPr>
          <w:color w:val="FF0000"/>
          <w:lang w:val="en-US"/>
        </w:rPr>
        <w:t xml:space="preserve">considers </w:t>
      </w:r>
      <w:r w:rsidR="00CB4F7E">
        <w:rPr>
          <w:color w:val="FF0000"/>
          <w:lang w:val="en-US"/>
        </w:rPr>
        <w:t>only pairwise comparisons (i.e., 2 lists) and the</w:t>
      </w:r>
      <w:r w:rsidR="00757AD1">
        <w:rPr>
          <w:color w:val="FF0000"/>
          <w:lang w:val="en-US"/>
        </w:rPr>
        <w:t>ir computer-driven</w:t>
      </w:r>
      <w:r w:rsidR="00CB4F7E">
        <w:rPr>
          <w:color w:val="FF0000"/>
          <w:lang w:val="en-US"/>
        </w:rPr>
        <w:t xml:space="preserve"> </w:t>
      </w:r>
      <w:r w:rsidR="00820404">
        <w:rPr>
          <w:color w:val="FF0000"/>
          <w:lang w:val="en-US"/>
        </w:rPr>
        <w:t>deriv</w:t>
      </w:r>
      <w:r w:rsidR="00757AD1">
        <w:rPr>
          <w:color w:val="FF0000"/>
          <w:lang w:val="en-US"/>
        </w:rPr>
        <w:t>ations mean</w:t>
      </w:r>
      <w:r w:rsidR="00CB4F7E">
        <w:rPr>
          <w:color w:val="FF0000"/>
          <w:lang w:val="en-US"/>
        </w:rPr>
        <w:t xml:space="preserve"> that they do not need asymptotic </w:t>
      </w:r>
      <w:r w:rsidR="00CB4F7E">
        <w:rPr>
          <w:color w:val="FF0000"/>
          <w:lang w:val="en-US"/>
        </w:rPr>
        <w:lastRenderedPageBreak/>
        <w:t>results to evaluate their findings</w:t>
      </w:r>
      <w:r w:rsidR="00820404">
        <w:rPr>
          <w:color w:val="FF0000"/>
          <w:lang w:val="en-US"/>
        </w:rPr>
        <w:t xml:space="preserve"> (that was what was hinted to with our earlier wording)</w:t>
      </w:r>
      <w:r w:rsidR="00CB4F7E">
        <w:rPr>
          <w:color w:val="FF0000"/>
          <w:lang w:val="en-US"/>
        </w:rPr>
        <w:t xml:space="preserve">. </w:t>
      </w:r>
      <w:r w:rsidR="004309C0">
        <w:rPr>
          <w:color w:val="FF0000"/>
          <w:lang w:val="en-US"/>
        </w:rPr>
        <w:t xml:space="preserve">That </w:t>
      </w:r>
      <w:r w:rsidR="00820404">
        <w:rPr>
          <w:color w:val="FF0000"/>
          <w:lang w:val="en-US"/>
        </w:rPr>
        <w:t xml:space="preserve">sentence </w:t>
      </w:r>
      <w:r w:rsidR="004309C0">
        <w:rPr>
          <w:color w:val="FF0000"/>
          <w:lang w:val="en-US"/>
        </w:rPr>
        <w:t xml:space="preserve">has </w:t>
      </w:r>
      <w:r w:rsidR="00952D33">
        <w:rPr>
          <w:color w:val="FF0000"/>
          <w:lang w:val="en-US"/>
        </w:rPr>
        <w:t xml:space="preserve">been rephrased but including this approach in Figures 2 and 3 would pose the same problems as </w:t>
      </w:r>
      <w:r w:rsidR="00365228">
        <w:rPr>
          <w:color w:val="FF0000"/>
          <w:lang w:val="en-US"/>
        </w:rPr>
        <w:t xml:space="preserve">for TopK </w:t>
      </w:r>
      <w:r w:rsidR="00952D33">
        <w:rPr>
          <w:color w:val="FF0000"/>
          <w:lang w:val="en-US"/>
        </w:rPr>
        <w:t xml:space="preserve">above. </w:t>
      </w:r>
      <w:r w:rsidR="002D7A2E">
        <w:rPr>
          <w:color w:val="FF0000"/>
          <w:lang w:val="en-US"/>
        </w:rPr>
        <w:t xml:space="preserve"> </w:t>
      </w:r>
      <w:r w:rsidR="00952D33">
        <w:rPr>
          <w:color w:val="FF0000"/>
          <w:lang w:val="en-US"/>
        </w:rPr>
        <w:t>Also see the</w:t>
      </w:r>
      <w:r w:rsidR="00D62D0A" w:rsidRPr="00D62D0A">
        <w:rPr>
          <w:color w:val="FF0000"/>
          <w:lang w:val="en-US"/>
        </w:rPr>
        <w:t xml:space="preserve"> answer </w:t>
      </w:r>
      <w:r w:rsidR="00952D33">
        <w:rPr>
          <w:color w:val="FF0000"/>
          <w:lang w:val="en-US"/>
        </w:rPr>
        <w:t xml:space="preserve">to the question </w:t>
      </w:r>
      <w:r w:rsidR="00D62D0A" w:rsidRPr="00D62D0A">
        <w:rPr>
          <w:color w:val="FF0000"/>
          <w:lang w:val="en-US"/>
        </w:rPr>
        <w:t>below</w:t>
      </w:r>
      <w:r w:rsidR="002D7A2E">
        <w:rPr>
          <w:color w:val="FF0000"/>
          <w:lang w:val="en-US"/>
        </w:rPr>
        <w:t xml:space="preserve"> for a discussion of Figure 4</w:t>
      </w:r>
      <w:r w:rsidR="00095F60">
        <w:rPr>
          <w:color w:val="FF0000"/>
          <w:lang w:val="en-US"/>
        </w:rPr>
        <w:t>.</w:t>
      </w:r>
    </w:p>
    <w:p w14:paraId="39B7A730" w14:textId="77777777" w:rsidR="005248C9" w:rsidRPr="003D279E" w:rsidRDefault="005248C9" w:rsidP="005248C9">
      <w:pPr>
        <w:rPr>
          <w:lang w:val="en-US"/>
        </w:rPr>
      </w:pPr>
    </w:p>
    <w:p w14:paraId="26207C16" w14:textId="77777777" w:rsidR="00075799" w:rsidRDefault="00075799" w:rsidP="00CC7DD2">
      <w:pPr>
        <w:numPr>
          <w:ilvl w:val="0"/>
          <w:numId w:val="3"/>
        </w:numPr>
        <w:rPr>
          <w:lang w:val="en-US"/>
        </w:rPr>
      </w:pPr>
      <w:r w:rsidRPr="003D279E">
        <w:rPr>
          <w:lang w:val="en-US"/>
        </w:rPr>
        <w:t>It is difficult to understand what the simulation result (Figure 4) is telling us. SRA produces smaller agreement sets, but is this a good thing? Is this correct in light of the simulation setting? Is there a clearer simulation setting with some sort of gold standard within which the methods could be compared?  </w:t>
      </w:r>
    </w:p>
    <w:p w14:paraId="69BFB09F" w14:textId="77777777" w:rsidR="002469F0" w:rsidRDefault="002469F0" w:rsidP="002469F0">
      <w:pPr>
        <w:rPr>
          <w:lang w:val="en-US"/>
        </w:rPr>
      </w:pPr>
    </w:p>
    <w:p w14:paraId="79E7AD7B" w14:textId="7EDC6D38" w:rsidR="002469F0" w:rsidRPr="002469F0" w:rsidRDefault="00F645D3" w:rsidP="000F510D">
      <w:pPr>
        <w:rPr>
          <w:color w:val="FF0000"/>
          <w:lang w:val="en-US"/>
        </w:rPr>
      </w:pPr>
      <w:r>
        <w:rPr>
          <w:color w:val="FF0000"/>
          <w:lang w:val="en-US"/>
        </w:rPr>
        <w:t>You are complete right on this. However, w</w:t>
      </w:r>
      <w:r w:rsidR="00845F6D">
        <w:rPr>
          <w:color w:val="FF0000"/>
          <w:lang w:val="en-US"/>
        </w:rPr>
        <w:t xml:space="preserve">e wanted the </w:t>
      </w:r>
      <w:r w:rsidR="000F510D">
        <w:rPr>
          <w:color w:val="FF0000"/>
          <w:lang w:val="en-US"/>
        </w:rPr>
        <w:t xml:space="preserve">simulation study to show two things: 1) how the sra is influenced by the choices of threshold q and number of lists L and 2) to show that the different methods capture different aspects. To be able to answer whether one method is better than another we should in reality compare to the truth: do we correctly identify the 15 predictors that actually had an impact on the mean. However, both sra and topK are concerned with agreement and not whether they agree on the correct predictors. Thus, for this realistic situation it is difficult to gauge whether one method is better than another. The only real number we can use to compare this is the average number of predictors that are part of the identified set, and here the sra seems to hit close to the right number whereas topK obtains too high a number. </w:t>
      </w:r>
      <w:r w:rsidR="00F05A78">
        <w:rPr>
          <w:color w:val="FF0000"/>
          <w:lang w:val="en-US"/>
        </w:rPr>
        <w:t xml:space="preserve"> We have updated the text in the</w:t>
      </w:r>
      <w:r w:rsidR="00172615">
        <w:rPr>
          <w:color w:val="FF0000"/>
          <w:lang w:val="en-US"/>
        </w:rPr>
        <w:t xml:space="preserve"> simulation study to stress these points</w:t>
      </w:r>
      <w:r w:rsidR="00F05A78">
        <w:rPr>
          <w:color w:val="FF0000"/>
          <w:lang w:val="en-US"/>
        </w:rPr>
        <w:t xml:space="preserve">. </w:t>
      </w:r>
    </w:p>
    <w:p w14:paraId="5595B441" w14:textId="77777777" w:rsidR="005248C9" w:rsidRPr="003D279E" w:rsidRDefault="005248C9" w:rsidP="005248C9">
      <w:pPr>
        <w:rPr>
          <w:lang w:val="en-US"/>
        </w:rPr>
      </w:pPr>
    </w:p>
    <w:p w14:paraId="474518E1" w14:textId="77777777" w:rsidR="00075799" w:rsidRDefault="00075799" w:rsidP="00CC7DD2">
      <w:pPr>
        <w:numPr>
          <w:ilvl w:val="0"/>
          <w:numId w:val="3"/>
        </w:numPr>
        <w:rPr>
          <w:lang w:val="en-US"/>
        </w:rPr>
      </w:pPr>
      <w:r w:rsidRPr="003D279E">
        <w:rPr>
          <w:lang w:val="en-US"/>
        </w:rPr>
        <w:t>There is no discussion of what to do if your lists contain ties.  </w:t>
      </w:r>
    </w:p>
    <w:p w14:paraId="507EEA92" w14:textId="77777777" w:rsidR="005248C9" w:rsidRDefault="005248C9" w:rsidP="005248C9">
      <w:pPr>
        <w:rPr>
          <w:lang w:val="en-US"/>
        </w:rPr>
      </w:pPr>
    </w:p>
    <w:p w14:paraId="6B30F6F4" w14:textId="75B4CCC2" w:rsidR="005248C9" w:rsidRDefault="00D87E14" w:rsidP="005248C9">
      <w:pPr>
        <w:rPr>
          <w:color w:val="FF0000"/>
          <w:lang w:val="en-US"/>
        </w:rPr>
      </w:pPr>
      <w:r>
        <w:rPr>
          <w:color w:val="FF0000"/>
          <w:lang w:val="en-US"/>
        </w:rPr>
        <w:t xml:space="preserve">It is correct that we do not discuss how to handle ties that occur in the </w:t>
      </w:r>
      <w:r w:rsidRPr="00D87E14">
        <w:rPr>
          <w:i/>
          <w:color w:val="FF0000"/>
          <w:lang w:val="en-US"/>
        </w:rPr>
        <w:t>middle</w:t>
      </w:r>
      <w:r>
        <w:rPr>
          <w:color w:val="FF0000"/>
          <w:lang w:val="en-US"/>
        </w:rPr>
        <w:t xml:space="preserve"> of the lists</w:t>
      </w:r>
      <w:r w:rsidR="00D86951">
        <w:rPr>
          <w:color w:val="FF0000"/>
          <w:lang w:val="en-US"/>
        </w:rPr>
        <w:t xml:space="preserve"> while ties/missing/truncated rankings from a specific depth are covered in section 2.2 (also see answer to the bullet point below)</w:t>
      </w:r>
      <w:r>
        <w:rPr>
          <w:color w:val="FF0000"/>
          <w:lang w:val="en-US"/>
        </w:rPr>
        <w:t>.</w:t>
      </w:r>
      <w:r w:rsidR="00D86951">
        <w:rPr>
          <w:color w:val="FF0000"/>
          <w:lang w:val="en-US"/>
        </w:rPr>
        <w:t xml:space="preserve"> We have not covered ties in the middle of the lists in the current manuscript as there are many situations where that is </w:t>
      </w:r>
      <w:r w:rsidR="003E7DB4">
        <w:rPr>
          <w:color w:val="FF0000"/>
          <w:lang w:val="en-US"/>
        </w:rPr>
        <w:t xml:space="preserve">not </w:t>
      </w:r>
      <w:r w:rsidR="00D86951">
        <w:rPr>
          <w:color w:val="FF0000"/>
          <w:lang w:val="en-US"/>
        </w:rPr>
        <w:t>a problem in practice. However, considering ties in the middle of the list could be interesting to pursue at a later point and a solution would be to make a (restricted) permutation clause between the tied ranks in much the same manner as what is done for the incomplete lists. Say, if items 3,4 and 5 were tied for positions 1,2, and 3 then we should permute the positions</w:t>
      </w:r>
      <w:r w:rsidR="00A3097A">
        <w:rPr>
          <w:color w:val="FF0000"/>
          <w:lang w:val="en-US"/>
        </w:rPr>
        <w:t xml:space="preserve"> 1,2, and 3 amon</w:t>
      </w:r>
      <w:r w:rsidR="003E7DB4">
        <w:rPr>
          <w:color w:val="FF0000"/>
          <w:lang w:val="en-US"/>
        </w:rPr>
        <w:t>g</w:t>
      </w:r>
      <w:r w:rsidR="00A3097A">
        <w:rPr>
          <w:color w:val="FF0000"/>
          <w:lang w:val="en-US"/>
        </w:rPr>
        <w:t xml:space="preserve"> the 3 items and average over the sra curves obtained. Alternatively</w:t>
      </w:r>
      <w:r w:rsidR="003E7DB4">
        <w:rPr>
          <w:color w:val="FF0000"/>
          <w:lang w:val="en-US"/>
        </w:rPr>
        <w:t>,</w:t>
      </w:r>
      <w:r w:rsidR="00A3097A">
        <w:rPr>
          <w:color w:val="FF0000"/>
          <w:lang w:val="en-US"/>
        </w:rPr>
        <w:t xml:space="preserve"> (for a quick fix that loses the variability of the ties) a random order of the relevant items could be chosen and then just used in practice, but that would place a substantial amount of weight </w:t>
      </w:r>
      <w:r w:rsidR="003E7DB4">
        <w:rPr>
          <w:color w:val="FF0000"/>
          <w:lang w:val="en-US"/>
        </w:rPr>
        <w:t>on</w:t>
      </w:r>
      <w:r w:rsidR="00A3097A">
        <w:rPr>
          <w:color w:val="FF0000"/>
          <w:lang w:val="en-US"/>
        </w:rPr>
        <w:t xml:space="preserve"> the randomly chosen order.</w:t>
      </w:r>
      <w:r w:rsidR="00F03E9B">
        <w:rPr>
          <w:color w:val="FF0000"/>
          <w:lang w:val="en-US"/>
        </w:rPr>
        <w:t xml:space="preserve"> </w:t>
      </w:r>
    </w:p>
    <w:p w14:paraId="7D16FB54" w14:textId="6D01D8E0" w:rsidR="00F03E9B" w:rsidRPr="00D87E14" w:rsidRDefault="00F03E9B" w:rsidP="005248C9">
      <w:pPr>
        <w:rPr>
          <w:color w:val="FF0000"/>
          <w:lang w:val="en-US"/>
        </w:rPr>
      </w:pPr>
      <w:r>
        <w:rPr>
          <w:color w:val="FF0000"/>
          <w:lang w:val="en-US"/>
        </w:rPr>
        <w:t xml:space="preserve">As </w:t>
      </w:r>
      <w:r w:rsidR="00E06433">
        <w:rPr>
          <w:color w:val="FF0000"/>
          <w:lang w:val="en-US"/>
        </w:rPr>
        <w:t>mentioned</w:t>
      </w:r>
      <w:r>
        <w:rPr>
          <w:color w:val="FF0000"/>
          <w:lang w:val="en-US"/>
        </w:rPr>
        <w:t>, we will pursue this in the future.</w:t>
      </w:r>
    </w:p>
    <w:p w14:paraId="2FF9CDAA" w14:textId="77777777" w:rsidR="005248C9" w:rsidRPr="003D279E" w:rsidRDefault="005248C9" w:rsidP="005248C9">
      <w:pPr>
        <w:rPr>
          <w:lang w:val="en-US"/>
        </w:rPr>
      </w:pPr>
    </w:p>
    <w:p w14:paraId="40D8551E" w14:textId="4BD1C701" w:rsidR="00075799" w:rsidRDefault="00075799" w:rsidP="00CC7DD2">
      <w:pPr>
        <w:numPr>
          <w:ilvl w:val="0"/>
          <w:numId w:val="3"/>
        </w:numPr>
        <w:rPr>
          <w:lang w:val="en-US"/>
        </w:rPr>
      </w:pPr>
      <w:r w:rsidRPr="003D279E">
        <w:rPr>
          <w:lang w:val="en-US"/>
        </w:rPr>
        <w:t>The treatment of missing data seems somewhat unrealistic. How oft</w:t>
      </w:r>
      <w:r w:rsidR="00F03E9B">
        <w:rPr>
          <w:lang w:val="en-US"/>
        </w:rPr>
        <w:t xml:space="preserve">en are we dealing with lists in </w:t>
      </w:r>
      <w:r w:rsidRPr="003D279E">
        <w:rPr>
          <w:lang w:val="en-US"/>
        </w:rPr>
        <w:t>which the missing values begin occurring at a certain depth? What do we do if a particular feature is ranked very highly in a few lists and is unranked in the remaining lists? Assigning a poor random rank for these features seems improper in light of their high ranking in the few lists.  </w:t>
      </w:r>
    </w:p>
    <w:p w14:paraId="09AD986D" w14:textId="77777777" w:rsidR="005248C9" w:rsidRDefault="005248C9" w:rsidP="005248C9">
      <w:pPr>
        <w:rPr>
          <w:lang w:val="en-US"/>
        </w:rPr>
      </w:pPr>
    </w:p>
    <w:p w14:paraId="63BD4CAF" w14:textId="30407409" w:rsidR="005248C9" w:rsidRPr="00762192" w:rsidRDefault="003A525F" w:rsidP="005248C9">
      <w:pPr>
        <w:rPr>
          <w:color w:val="FF0000"/>
          <w:lang w:val="en-US"/>
        </w:rPr>
      </w:pPr>
      <w:r>
        <w:rPr>
          <w:color w:val="FF0000"/>
          <w:lang w:val="en-US"/>
        </w:rPr>
        <w:lastRenderedPageBreak/>
        <w:t xml:space="preserve">This is a great question </w:t>
      </w:r>
      <w:r w:rsidR="0070055E">
        <w:rPr>
          <w:color w:val="FF0000"/>
          <w:lang w:val="en-US"/>
        </w:rPr>
        <w:t xml:space="preserve">and underlines a subtle point when comparing ranks. </w:t>
      </w:r>
      <w:r w:rsidR="005248C9">
        <w:rPr>
          <w:color w:val="FF0000"/>
          <w:lang w:val="en-US"/>
        </w:rPr>
        <w:t xml:space="preserve">The situation with truncated data </w:t>
      </w:r>
      <w:r w:rsidR="00F03E9B">
        <w:rPr>
          <w:color w:val="FF0000"/>
          <w:lang w:val="en-US"/>
        </w:rPr>
        <w:t xml:space="preserve">is – </w:t>
      </w:r>
      <w:r w:rsidR="00E06E2F">
        <w:rPr>
          <w:color w:val="FF0000"/>
          <w:lang w:val="en-US"/>
        </w:rPr>
        <w:t>in o</w:t>
      </w:r>
      <w:r w:rsidR="00C93536">
        <w:rPr>
          <w:color w:val="FF0000"/>
          <w:lang w:val="en-US"/>
        </w:rPr>
        <w:t>u</w:t>
      </w:r>
      <w:r w:rsidR="00E06E2F">
        <w:rPr>
          <w:color w:val="FF0000"/>
          <w:lang w:val="en-US"/>
        </w:rPr>
        <w:t xml:space="preserve">r experience – more common than what </w:t>
      </w:r>
      <w:r w:rsidR="00C93536">
        <w:rPr>
          <w:color w:val="FF0000"/>
          <w:lang w:val="en-US"/>
        </w:rPr>
        <w:t>would</w:t>
      </w:r>
      <w:r w:rsidR="00E06E2F">
        <w:rPr>
          <w:color w:val="FF0000"/>
          <w:lang w:val="en-US"/>
        </w:rPr>
        <w:t xml:space="preserve"> be expected</w:t>
      </w:r>
      <w:r w:rsidR="00C93536">
        <w:rPr>
          <w:color w:val="FF0000"/>
          <w:lang w:val="en-US"/>
        </w:rPr>
        <w:t>. If information is sampled from scientific papers that only present, say, top-10 lists of rankings</w:t>
      </w:r>
      <w:r w:rsidR="00C369A0">
        <w:rPr>
          <w:color w:val="FF0000"/>
          <w:lang w:val="en-US"/>
        </w:rPr>
        <w:t xml:space="preserve"> (eg., the most important genes for a specific trait that has been analyzed by several authors)</w:t>
      </w:r>
      <w:r w:rsidR="00C93536">
        <w:rPr>
          <w:color w:val="FF0000"/>
          <w:lang w:val="en-US"/>
        </w:rPr>
        <w:t xml:space="preserve"> then we have incomplete lists. Likewise, sparse regression methods such as the lasso inherently produces lists where several (if not most) predictors have a coefficient set to zero. Those predictors cannot be easily ranked and thus the list of rankings becomes incomplete.</w:t>
      </w:r>
      <w:r w:rsidR="00540D7D">
        <w:rPr>
          <w:color w:val="FF0000"/>
          <w:lang w:val="en-US"/>
        </w:rPr>
        <w:t xml:space="preserve"> This is stressed in the first paragraph of section 2.2</w:t>
      </w:r>
      <w:r w:rsidR="00C369A0">
        <w:rPr>
          <w:color w:val="FF0000"/>
          <w:lang w:val="en-US"/>
        </w:rPr>
        <w:t xml:space="preserve">. </w:t>
      </w:r>
      <w:r w:rsidR="00762192">
        <w:rPr>
          <w:color w:val="FF0000"/>
          <w:lang w:val="en-US"/>
        </w:rPr>
        <w:t xml:space="preserve">The point about the poor random rank stresses the fact that what we are comparing is </w:t>
      </w:r>
      <w:r w:rsidR="00762192" w:rsidRPr="00762192">
        <w:rPr>
          <w:i/>
          <w:color w:val="FF0000"/>
          <w:lang w:val="en-US"/>
        </w:rPr>
        <w:t>not</w:t>
      </w:r>
      <w:r w:rsidR="00CA0908">
        <w:rPr>
          <w:color w:val="FF0000"/>
          <w:lang w:val="en-US"/>
        </w:rPr>
        <w:t xml:space="preserve"> whether or not</w:t>
      </w:r>
      <w:r w:rsidR="00762192">
        <w:rPr>
          <w:color w:val="FF0000"/>
          <w:lang w:val="en-US"/>
        </w:rPr>
        <w:t xml:space="preserve"> the ranks are correct but whether or not the lists agree. </w:t>
      </w:r>
      <w:r w:rsidR="002A6504">
        <w:rPr>
          <w:color w:val="FF0000"/>
          <w:lang w:val="en-US"/>
        </w:rPr>
        <w:t>If high ranking</w:t>
      </w:r>
      <w:r w:rsidR="00BD7560">
        <w:rPr>
          <w:color w:val="FF0000"/>
          <w:lang w:val="en-US"/>
        </w:rPr>
        <w:t>s</w:t>
      </w:r>
      <w:r w:rsidR="002A6504">
        <w:rPr>
          <w:color w:val="FF0000"/>
          <w:lang w:val="en-US"/>
        </w:rPr>
        <w:t xml:space="preserve"> only occur in a few lists then that will diminish the overall rank agreement among the lists.  We have tried to stress that </w:t>
      </w:r>
      <w:r w:rsidR="00DE5FCB">
        <w:rPr>
          <w:color w:val="FF0000"/>
          <w:lang w:val="en-US"/>
        </w:rPr>
        <w:t>even further in section</w:t>
      </w:r>
      <w:r w:rsidR="00531084">
        <w:rPr>
          <w:color w:val="FF0000"/>
          <w:lang w:val="en-US"/>
        </w:rPr>
        <w:t>s 2 and 3</w:t>
      </w:r>
      <w:r w:rsidR="002A6504">
        <w:rPr>
          <w:color w:val="FF0000"/>
          <w:lang w:val="en-US"/>
        </w:rPr>
        <w:t xml:space="preserve"> to make it c</w:t>
      </w:r>
      <w:r w:rsidR="00DE5FCB">
        <w:rPr>
          <w:color w:val="FF0000"/>
          <w:lang w:val="en-US"/>
        </w:rPr>
        <w:t>learer</w:t>
      </w:r>
      <w:r w:rsidR="002A6504">
        <w:rPr>
          <w:color w:val="FF0000"/>
          <w:lang w:val="en-US"/>
        </w:rPr>
        <w:t>.</w:t>
      </w:r>
    </w:p>
    <w:p w14:paraId="7033D387" w14:textId="77777777" w:rsidR="005248C9" w:rsidRPr="003D279E" w:rsidRDefault="005248C9" w:rsidP="005248C9">
      <w:pPr>
        <w:rPr>
          <w:lang w:val="en-US"/>
        </w:rPr>
      </w:pPr>
    </w:p>
    <w:p w14:paraId="46463085" w14:textId="77777777" w:rsidR="00075799" w:rsidRDefault="00075799" w:rsidP="00CC7DD2">
      <w:pPr>
        <w:numPr>
          <w:ilvl w:val="0"/>
          <w:numId w:val="3"/>
        </w:numPr>
        <w:rPr>
          <w:lang w:val="en-US"/>
        </w:rPr>
      </w:pPr>
      <w:r w:rsidRPr="003D279E">
        <w:rPr>
          <w:lang w:val="en-US"/>
        </w:rPr>
        <w:t>More description of hypothesis testing and how/when it should be used would be helpful. I created a simple example (code at the end of the document), and find that the p-value depends fairly heavily on the permuted null distribution.  </w:t>
      </w:r>
    </w:p>
    <w:p w14:paraId="49BAF62B" w14:textId="77777777" w:rsidR="00EB3A8F" w:rsidRDefault="00EB3A8F" w:rsidP="00EB3A8F">
      <w:pPr>
        <w:rPr>
          <w:lang w:val="en-US"/>
        </w:rPr>
      </w:pPr>
    </w:p>
    <w:p w14:paraId="19ED2EB2" w14:textId="641F88A6" w:rsidR="00B57390" w:rsidRDefault="00EB3A8F" w:rsidP="00EB3A8F">
      <w:pPr>
        <w:rPr>
          <w:color w:val="FF0000"/>
          <w:lang w:val="en-US"/>
        </w:rPr>
      </w:pPr>
      <w:r>
        <w:rPr>
          <w:color w:val="FF0000"/>
          <w:lang w:val="en-US"/>
        </w:rPr>
        <w:t xml:space="preserve">The p-value in your example can indeed vary somewhat depending on the particular seed. However, there are </w:t>
      </w:r>
      <w:r w:rsidR="002A395F">
        <w:rPr>
          <w:color w:val="FF0000"/>
          <w:lang w:val="en-US"/>
        </w:rPr>
        <w:t>several</w:t>
      </w:r>
      <w:r w:rsidR="0056795F">
        <w:rPr>
          <w:color w:val="FF0000"/>
          <w:lang w:val="en-US"/>
        </w:rPr>
        <w:t xml:space="preserve"> things at play here which make</w:t>
      </w:r>
      <w:r w:rsidR="002A395F">
        <w:rPr>
          <w:color w:val="FF0000"/>
          <w:lang w:val="en-US"/>
        </w:rPr>
        <w:t xml:space="preserve"> the result seem unstable, and they are all related </w:t>
      </w:r>
      <w:r>
        <w:rPr>
          <w:color w:val="FF0000"/>
          <w:lang w:val="en-US"/>
        </w:rPr>
        <w:t xml:space="preserve">to the short lengths of the lists and the small number of lists. </w:t>
      </w:r>
    </w:p>
    <w:p w14:paraId="030665BC" w14:textId="77777777" w:rsidR="00F0099A" w:rsidRDefault="00F0099A" w:rsidP="00EB3A8F">
      <w:pPr>
        <w:rPr>
          <w:color w:val="FF0000"/>
          <w:lang w:val="en-US"/>
        </w:rPr>
      </w:pPr>
    </w:p>
    <w:p w14:paraId="3B25164A" w14:textId="6E5DB6BE" w:rsidR="00B57390" w:rsidRDefault="00B57390" w:rsidP="00EB3A8F">
      <w:pPr>
        <w:rPr>
          <w:color w:val="FF0000"/>
          <w:lang w:val="en-US"/>
        </w:rPr>
      </w:pPr>
      <w:r>
        <w:rPr>
          <w:color w:val="FF0000"/>
          <w:lang w:val="en-US"/>
        </w:rPr>
        <w:t>For 3 random lists of length 5 there is – by chance – a 4% probability that all three lists have the same item at rank 1.</w:t>
      </w:r>
      <w:r w:rsidR="0097177D">
        <w:rPr>
          <w:color w:val="FF0000"/>
          <w:lang w:val="en-US"/>
        </w:rPr>
        <w:t xml:space="preserve"> This means that 100 random list rankings is too small a number: the results will change quite substantially depending on the actual number of list-sample with identical first item ranks that we see. Also, you compare to a significance level of 0.05 but the actual level of most of your non-significant p-values are just over 0.05:</w:t>
      </w:r>
    </w:p>
    <w:p w14:paraId="154E0D37" w14:textId="77777777" w:rsidR="0097177D" w:rsidRDefault="0097177D" w:rsidP="00EB3A8F">
      <w:pPr>
        <w:rPr>
          <w:color w:val="FF0000"/>
          <w:lang w:val="en-US"/>
        </w:rPr>
      </w:pPr>
    </w:p>
    <w:p w14:paraId="4BE22C62" w14:textId="77777777" w:rsidR="0097177D" w:rsidRPr="0097177D" w:rsidRDefault="0097177D" w:rsidP="0097177D">
      <w:pPr>
        <w:rPr>
          <w:rFonts w:ascii="American Typewriter" w:hAnsi="American Typewriter"/>
          <w:color w:val="FF0000"/>
          <w:lang w:val="en-US"/>
        </w:rPr>
      </w:pPr>
      <w:r w:rsidRPr="0097177D">
        <w:rPr>
          <w:rFonts w:ascii="American Typewriter" w:hAnsi="American Typewriter"/>
          <w:color w:val="FF0000"/>
          <w:lang w:val="en-US"/>
        </w:rPr>
        <w:t>summary(output)</w:t>
      </w:r>
    </w:p>
    <w:p w14:paraId="3ECD85BE" w14:textId="77777777" w:rsidR="0097177D" w:rsidRPr="0097177D" w:rsidRDefault="0097177D" w:rsidP="0097177D">
      <w:pPr>
        <w:rPr>
          <w:rFonts w:ascii="American Typewriter" w:hAnsi="American Typewriter"/>
          <w:color w:val="FF0000"/>
          <w:lang w:val="en-US"/>
        </w:rPr>
      </w:pPr>
      <w:r w:rsidRPr="0097177D">
        <w:rPr>
          <w:rFonts w:ascii="American Typewriter" w:hAnsi="American Typewriter"/>
          <w:color w:val="FF0000"/>
          <w:lang w:val="en-US"/>
        </w:rPr>
        <w:t xml:space="preserve">   Min. 1st Qu.  Median    Mean 3rd Qu.    Max. </w:t>
      </w:r>
    </w:p>
    <w:p w14:paraId="1C3886F8" w14:textId="6D909134" w:rsidR="0097177D" w:rsidRPr="0097177D" w:rsidRDefault="0097177D" w:rsidP="0097177D">
      <w:pPr>
        <w:rPr>
          <w:rFonts w:ascii="American Typewriter" w:hAnsi="American Typewriter"/>
          <w:color w:val="FF0000"/>
          <w:lang w:val="en-US"/>
        </w:rPr>
      </w:pPr>
      <w:r w:rsidRPr="0097177D">
        <w:rPr>
          <w:rFonts w:ascii="American Typewriter" w:hAnsi="American Typewriter"/>
          <w:color w:val="FF0000"/>
          <w:lang w:val="en-US"/>
        </w:rPr>
        <w:t>0.00000 0.02970 0.03960 0.04317 0.05941 0.09901</w:t>
      </w:r>
    </w:p>
    <w:p w14:paraId="10166FDD" w14:textId="77777777" w:rsidR="00EB3A8F" w:rsidRDefault="00EB3A8F" w:rsidP="00EB3A8F">
      <w:pPr>
        <w:rPr>
          <w:color w:val="FF0000"/>
          <w:lang w:val="en-US"/>
        </w:rPr>
      </w:pPr>
    </w:p>
    <w:p w14:paraId="5E1F6728" w14:textId="6DD50427" w:rsidR="0097177D" w:rsidRDefault="0097177D" w:rsidP="00EB3A8F">
      <w:pPr>
        <w:rPr>
          <w:color w:val="FF0000"/>
          <w:lang w:val="en-US"/>
        </w:rPr>
      </w:pPr>
      <w:r>
        <w:rPr>
          <w:color w:val="FF0000"/>
          <w:lang w:val="en-US"/>
        </w:rPr>
        <w:t>If we increase the number of samples to 400 we get the following</w:t>
      </w:r>
    </w:p>
    <w:p w14:paraId="19A5311B" w14:textId="77777777" w:rsidR="0097177D" w:rsidRDefault="0097177D" w:rsidP="00EB3A8F">
      <w:pPr>
        <w:rPr>
          <w:color w:val="FF0000"/>
          <w:lang w:val="en-US"/>
        </w:rPr>
      </w:pPr>
    </w:p>
    <w:p w14:paraId="34B88620" w14:textId="77777777" w:rsidR="0097177D" w:rsidRPr="0097177D" w:rsidRDefault="0097177D" w:rsidP="0097177D">
      <w:pPr>
        <w:rPr>
          <w:rFonts w:ascii="American Typewriter" w:hAnsi="American Typewriter"/>
          <w:color w:val="FF0000"/>
          <w:lang w:val="en-US"/>
        </w:rPr>
      </w:pPr>
      <w:r w:rsidRPr="0097177D">
        <w:rPr>
          <w:rFonts w:ascii="American Typewriter" w:hAnsi="American Typewriter"/>
          <w:color w:val="FF0000"/>
          <w:lang w:val="en-US"/>
        </w:rPr>
        <w:t>summary(output2)</w:t>
      </w:r>
    </w:p>
    <w:p w14:paraId="25FE3F03" w14:textId="77777777" w:rsidR="0097177D" w:rsidRPr="0097177D" w:rsidRDefault="0097177D" w:rsidP="0097177D">
      <w:pPr>
        <w:rPr>
          <w:rFonts w:ascii="American Typewriter" w:hAnsi="American Typewriter"/>
          <w:color w:val="FF0000"/>
          <w:lang w:val="en-US"/>
        </w:rPr>
      </w:pPr>
      <w:r w:rsidRPr="0097177D">
        <w:rPr>
          <w:rFonts w:ascii="American Typewriter" w:hAnsi="American Typewriter"/>
          <w:color w:val="FF0000"/>
          <w:lang w:val="en-US"/>
        </w:rPr>
        <w:t xml:space="preserve">   Min. 1st Qu.  Median    Mean 3rd Qu.    Max. </w:t>
      </w:r>
    </w:p>
    <w:p w14:paraId="1305E297" w14:textId="25C41136" w:rsidR="0097177D" w:rsidRPr="0097177D" w:rsidRDefault="0097177D" w:rsidP="0097177D">
      <w:pPr>
        <w:rPr>
          <w:rFonts w:ascii="American Typewriter" w:hAnsi="American Typewriter"/>
          <w:color w:val="FF0000"/>
          <w:lang w:val="en-US"/>
        </w:rPr>
      </w:pPr>
      <w:r w:rsidRPr="0097177D">
        <w:rPr>
          <w:rFonts w:ascii="American Typewriter" w:hAnsi="American Typewriter"/>
          <w:color w:val="FF0000"/>
          <w:lang w:val="en-US"/>
        </w:rPr>
        <w:t>0.01746 0.03242 0.03990 0.04027 0.04738 0.06484</w:t>
      </w:r>
    </w:p>
    <w:p w14:paraId="47CE3CF6" w14:textId="77777777" w:rsidR="00EB3A8F" w:rsidRDefault="00EB3A8F" w:rsidP="00EB3A8F">
      <w:pPr>
        <w:rPr>
          <w:color w:val="FF0000"/>
          <w:lang w:val="en-US"/>
        </w:rPr>
      </w:pPr>
    </w:p>
    <w:p w14:paraId="6F948E7F" w14:textId="14C2F029" w:rsidR="0092167E" w:rsidRDefault="0097177D" w:rsidP="00EB3A8F">
      <w:pPr>
        <w:rPr>
          <w:color w:val="FF0000"/>
          <w:lang w:val="en-US"/>
        </w:rPr>
      </w:pPr>
      <w:r>
        <w:rPr>
          <w:color w:val="FF0000"/>
          <w:lang w:val="en-US"/>
        </w:rPr>
        <w:t xml:space="preserve">where it is clear that the variation is much smaller than before – just by increasing the number of comparisons. </w:t>
      </w:r>
      <w:r w:rsidR="0092167E">
        <w:rPr>
          <w:color w:val="FF0000"/>
          <w:lang w:val="en-US"/>
        </w:rPr>
        <w:t>If we increase the number of samples to 800 the difference between the extremes are even smaller: minimum 0.026 and maximum 0.0599.</w:t>
      </w:r>
    </w:p>
    <w:p w14:paraId="200D4D92" w14:textId="1852BFE0" w:rsidR="0097177D" w:rsidRPr="00EB3A8F" w:rsidRDefault="0097177D" w:rsidP="00EB3A8F">
      <w:pPr>
        <w:rPr>
          <w:color w:val="FF0000"/>
          <w:lang w:val="en-US"/>
        </w:rPr>
      </w:pPr>
      <w:r>
        <w:rPr>
          <w:color w:val="FF0000"/>
          <w:lang w:val="en-US"/>
        </w:rPr>
        <w:t xml:space="preserve">Also, because there are only 5 items in each list, the number of </w:t>
      </w:r>
      <w:r w:rsidR="00E666DD">
        <w:rPr>
          <w:color w:val="FF0000"/>
          <w:lang w:val="en-US"/>
        </w:rPr>
        <w:t>different rank list configuration</w:t>
      </w:r>
      <w:r w:rsidR="0092167E">
        <w:rPr>
          <w:color w:val="FF0000"/>
          <w:lang w:val="en-US"/>
        </w:rPr>
        <w:t xml:space="preserve"> </w:t>
      </w:r>
      <w:r w:rsidR="00E666DD">
        <w:rPr>
          <w:color w:val="FF0000"/>
          <w:lang w:val="en-US"/>
        </w:rPr>
        <w:t>is small which results in</w:t>
      </w:r>
      <w:r w:rsidR="0092167E">
        <w:rPr>
          <w:color w:val="FF0000"/>
          <w:lang w:val="en-US"/>
        </w:rPr>
        <w:t xml:space="preserve"> only a few number of possible, different p-values, which makes comparisons against a small number of replication less than </w:t>
      </w:r>
      <w:r w:rsidR="0092167E">
        <w:rPr>
          <w:color w:val="FF0000"/>
          <w:lang w:val="en-US"/>
        </w:rPr>
        <w:lastRenderedPageBreak/>
        <w:t xml:space="preserve">ideal. In summary: increase the number of samples and the result will be stable. We have emphasized </w:t>
      </w:r>
      <w:r w:rsidR="008A4077">
        <w:rPr>
          <w:color w:val="FF0000"/>
          <w:lang w:val="en-US"/>
        </w:rPr>
        <w:t>this</w:t>
      </w:r>
      <w:bookmarkStart w:id="0" w:name="_GoBack"/>
      <w:bookmarkEnd w:id="0"/>
      <w:r w:rsidR="0092167E">
        <w:rPr>
          <w:color w:val="FF0000"/>
          <w:lang w:val="en-US"/>
        </w:rPr>
        <w:t xml:space="preserve"> in the </w:t>
      </w:r>
      <w:r w:rsidR="00D87F6E">
        <w:rPr>
          <w:color w:val="FF0000"/>
          <w:lang w:val="en-US"/>
        </w:rPr>
        <w:t xml:space="preserve">section on </w:t>
      </w:r>
      <w:r w:rsidR="008A4077">
        <w:rPr>
          <w:color w:val="FF0000"/>
          <w:lang w:val="en-US"/>
        </w:rPr>
        <w:t>permutation inference</w:t>
      </w:r>
      <w:r w:rsidR="0092167E">
        <w:rPr>
          <w:color w:val="FF0000"/>
          <w:lang w:val="en-US"/>
        </w:rPr>
        <w:t>.</w:t>
      </w:r>
    </w:p>
    <w:p w14:paraId="248298E7" w14:textId="77777777" w:rsidR="00EB3A8F" w:rsidRPr="003D279E" w:rsidRDefault="00EB3A8F" w:rsidP="00EB3A8F">
      <w:pPr>
        <w:rPr>
          <w:lang w:val="en-US"/>
        </w:rPr>
      </w:pPr>
    </w:p>
    <w:p w14:paraId="0E96C2B7" w14:textId="77777777" w:rsidR="00D72FD7" w:rsidRDefault="00075799" w:rsidP="00CC7DD2">
      <w:pPr>
        <w:numPr>
          <w:ilvl w:val="0"/>
          <w:numId w:val="3"/>
        </w:numPr>
        <w:rPr>
          <w:lang w:val="en-US"/>
        </w:rPr>
      </w:pPr>
      <w:r w:rsidRPr="003D279E">
        <w:rPr>
          <w:lang w:val="en-US"/>
        </w:rPr>
        <w:t xml:space="preserve">The example ranking probabilities is somewhat problematic. For one, since probabilities fall in such a small range, ranking may not be meaningful or helpful. Why not use an example where a continuous risk score or survival prediction is produced instead? </w:t>
      </w:r>
    </w:p>
    <w:p w14:paraId="54B0C185" w14:textId="77777777" w:rsidR="00D72FD7" w:rsidRDefault="00D72FD7" w:rsidP="00D72FD7">
      <w:pPr>
        <w:rPr>
          <w:lang w:val="en-US"/>
        </w:rPr>
      </w:pPr>
    </w:p>
    <w:p w14:paraId="3B18BA96" w14:textId="6BF3C5D5" w:rsidR="00D72FD7" w:rsidRPr="00D72FD7" w:rsidRDefault="00087396" w:rsidP="00D72FD7">
      <w:pPr>
        <w:rPr>
          <w:color w:val="FF0000"/>
          <w:lang w:val="en-US"/>
        </w:rPr>
      </w:pPr>
      <w:r>
        <w:rPr>
          <w:color w:val="FF0000"/>
          <w:lang w:val="en-US"/>
        </w:rPr>
        <w:t>In many situations there exists a direct o</w:t>
      </w:r>
      <w:r w:rsidR="00AC4B84">
        <w:rPr>
          <w:color w:val="FF0000"/>
          <w:lang w:val="en-US"/>
        </w:rPr>
        <w:t xml:space="preserve">ne-to-one link between a </w:t>
      </w:r>
      <w:r>
        <w:rPr>
          <w:color w:val="FF0000"/>
          <w:lang w:val="en-US"/>
        </w:rPr>
        <w:t xml:space="preserve">(continuous) </w:t>
      </w:r>
      <w:r w:rsidR="00AC4B84">
        <w:rPr>
          <w:color w:val="FF0000"/>
          <w:lang w:val="en-US"/>
        </w:rPr>
        <w:t xml:space="preserve">risk score </w:t>
      </w:r>
      <w:r>
        <w:rPr>
          <w:color w:val="FF0000"/>
          <w:lang w:val="en-US"/>
        </w:rPr>
        <w:t>and a risk prediction or survival prediction.</w:t>
      </w:r>
      <w:r w:rsidR="007205FE">
        <w:rPr>
          <w:color w:val="FF0000"/>
          <w:lang w:val="en-US"/>
        </w:rPr>
        <w:t xml:space="preserve"> That means that the ranking based on the risk score is identical to the ranking based on the risk prediction. </w:t>
      </w:r>
      <w:r w:rsidR="00BA65E9">
        <w:rPr>
          <w:color w:val="FF0000"/>
          <w:lang w:val="en-US"/>
        </w:rPr>
        <w:t xml:space="preserve">Although the risk predictions may appear closer together because they are restricted to the interval [0, 1] it will have no impact on the individual ordering. </w:t>
      </w:r>
    </w:p>
    <w:p w14:paraId="3B4AAE97" w14:textId="77777777" w:rsidR="00D72FD7" w:rsidRDefault="00D72FD7" w:rsidP="00D72FD7">
      <w:pPr>
        <w:ind w:left="720"/>
        <w:rPr>
          <w:lang w:val="en-US"/>
        </w:rPr>
      </w:pPr>
    </w:p>
    <w:p w14:paraId="0DC0493E" w14:textId="48B8AD96" w:rsidR="00075799" w:rsidRDefault="00075799" w:rsidP="00CC7DD2">
      <w:pPr>
        <w:numPr>
          <w:ilvl w:val="0"/>
          <w:numId w:val="3"/>
        </w:numPr>
        <w:rPr>
          <w:lang w:val="en-US"/>
        </w:rPr>
      </w:pPr>
      <w:r w:rsidRPr="003D279E">
        <w:rPr>
          <w:lang w:val="en-US"/>
        </w:rPr>
        <w:t>Second, we should expect agreement at the top and bottom of the list of probabilities since both correspond to high-confidence predictions (close to one and close to zero). This is not reflected in the SRA curve and I am therefore not sure how to interpret or use the curve.  </w:t>
      </w:r>
    </w:p>
    <w:p w14:paraId="19010133" w14:textId="77777777" w:rsidR="00D72FD7" w:rsidRDefault="00D72FD7" w:rsidP="00D72FD7">
      <w:pPr>
        <w:rPr>
          <w:lang w:val="en-US"/>
        </w:rPr>
      </w:pPr>
    </w:p>
    <w:p w14:paraId="7689140B" w14:textId="3AA4F099" w:rsidR="005248C9" w:rsidRDefault="00D72FD7" w:rsidP="005248C9">
      <w:pPr>
        <w:rPr>
          <w:color w:val="FF0000"/>
          <w:lang w:val="en-US"/>
        </w:rPr>
      </w:pPr>
      <w:r w:rsidRPr="00D72FD7">
        <w:rPr>
          <w:color w:val="FF0000"/>
          <w:lang w:val="en-US"/>
        </w:rPr>
        <w:t>This is a great comment and a question we have been pondering</w:t>
      </w:r>
      <w:r>
        <w:rPr>
          <w:color w:val="FF0000"/>
          <w:lang w:val="en-US"/>
        </w:rPr>
        <w:t xml:space="preserve"> ourselves</w:t>
      </w:r>
      <w:r w:rsidRPr="00D72FD7">
        <w:rPr>
          <w:color w:val="FF0000"/>
          <w:lang w:val="en-US"/>
        </w:rPr>
        <w:t>.</w:t>
      </w:r>
      <w:r>
        <w:rPr>
          <w:color w:val="FF0000"/>
          <w:lang w:val="en-US"/>
        </w:rPr>
        <w:t xml:space="preserve"> Indeed</w:t>
      </w:r>
      <w:r w:rsidR="00BA65E9">
        <w:rPr>
          <w:color w:val="FF0000"/>
          <w:lang w:val="en-US"/>
        </w:rPr>
        <w:t>,</w:t>
      </w:r>
      <w:r>
        <w:rPr>
          <w:color w:val="FF0000"/>
          <w:lang w:val="en-US"/>
        </w:rPr>
        <w:t xml:space="preserve"> the sra only considers ranking towards the top of the list. </w:t>
      </w:r>
      <w:r w:rsidR="00AD7C40">
        <w:rPr>
          <w:color w:val="FF0000"/>
          <w:lang w:val="en-US"/>
        </w:rPr>
        <w:t xml:space="preserve">It is possible to reverse the list and consider items towards the bottom, but in some instances it would of </w:t>
      </w:r>
      <w:r w:rsidR="007852CC">
        <w:rPr>
          <w:color w:val="FF0000"/>
          <w:lang w:val="en-US"/>
        </w:rPr>
        <w:t>interest to consider ranking at</w:t>
      </w:r>
      <w:r w:rsidR="00AD7C40">
        <w:rPr>
          <w:color w:val="FF0000"/>
          <w:lang w:val="en-US"/>
        </w:rPr>
        <w:t xml:space="preserve"> both ends simultaneously</w:t>
      </w:r>
      <w:r w:rsidR="00593A70">
        <w:rPr>
          <w:color w:val="FF0000"/>
          <w:lang w:val="en-US"/>
        </w:rPr>
        <w:t xml:space="preserve"> (notably for risk prediction where </w:t>
      </w:r>
      <w:r w:rsidR="00593A70">
        <w:rPr>
          <w:i/>
          <w:color w:val="FF0000"/>
          <w:lang w:val="en-US"/>
        </w:rPr>
        <w:t>both</w:t>
      </w:r>
      <w:r w:rsidR="00593A70">
        <w:rPr>
          <w:color w:val="FF0000"/>
          <w:lang w:val="en-US"/>
        </w:rPr>
        <w:t xml:space="preserve"> ends of the lists are of interest)</w:t>
      </w:r>
      <w:r w:rsidR="00AD7C40">
        <w:rPr>
          <w:color w:val="FF0000"/>
          <w:lang w:val="en-US"/>
        </w:rPr>
        <w:t xml:space="preserve">. </w:t>
      </w:r>
      <w:r w:rsidR="00501B00">
        <w:rPr>
          <w:color w:val="FF0000"/>
          <w:lang w:val="en-US"/>
        </w:rPr>
        <w:t xml:space="preserve">This is on the to-do list of things to consider in the future, but – depending on the underlying scale used to generate the rankings – it might be </w:t>
      </w:r>
      <w:r w:rsidR="000864F3">
        <w:rPr>
          <w:color w:val="FF0000"/>
          <w:lang w:val="en-US"/>
        </w:rPr>
        <w:t>feasible</w:t>
      </w:r>
      <w:r w:rsidR="00501B00">
        <w:rPr>
          <w:color w:val="FF0000"/>
          <w:lang w:val="en-US"/>
        </w:rPr>
        <w:t xml:space="preserve"> to use the proposed method</w:t>
      </w:r>
      <w:r w:rsidR="000864F3">
        <w:rPr>
          <w:color w:val="FF0000"/>
          <w:lang w:val="en-US"/>
        </w:rPr>
        <w:t xml:space="preserve"> directly</w:t>
      </w:r>
      <w:r w:rsidR="00501B00">
        <w:rPr>
          <w:color w:val="FF0000"/>
          <w:lang w:val="en-US"/>
        </w:rPr>
        <w:t>. If, say, we have risk predictions for each individual Pi then we could use the transformed score</w:t>
      </w:r>
    </w:p>
    <w:p w14:paraId="17E74B35" w14:textId="77777777" w:rsidR="00501B00" w:rsidRDefault="00501B00" w:rsidP="005248C9">
      <w:pPr>
        <w:rPr>
          <w:color w:val="FF0000"/>
          <w:lang w:val="en-US"/>
        </w:rPr>
      </w:pPr>
    </w:p>
    <w:p w14:paraId="7E6C496E" w14:textId="0252FB47" w:rsidR="00501B00" w:rsidRDefault="00501B00" w:rsidP="005248C9">
      <w:pPr>
        <w:rPr>
          <w:color w:val="FF0000"/>
          <w:lang w:val="en-US"/>
        </w:rPr>
      </w:pPr>
      <w:r>
        <w:rPr>
          <w:color w:val="FF0000"/>
          <w:lang w:val="en-US"/>
        </w:rPr>
        <w:t>\tilde(Pi) = |Pi-0.5|</w:t>
      </w:r>
    </w:p>
    <w:p w14:paraId="447E8BE3" w14:textId="77777777" w:rsidR="00501B00" w:rsidRDefault="00501B00" w:rsidP="005248C9">
      <w:pPr>
        <w:rPr>
          <w:color w:val="FF0000"/>
          <w:lang w:val="en-US"/>
        </w:rPr>
      </w:pPr>
    </w:p>
    <w:p w14:paraId="45C96D0B" w14:textId="261215F4" w:rsidR="00501B00" w:rsidRDefault="00501B00" w:rsidP="005248C9">
      <w:pPr>
        <w:rPr>
          <w:color w:val="FF0000"/>
          <w:lang w:val="en-US"/>
        </w:rPr>
      </w:pPr>
      <w:r>
        <w:rPr>
          <w:color w:val="FF0000"/>
          <w:lang w:val="en-US"/>
        </w:rPr>
        <w:t>to produce the ranking. It would then put equal weight at both ends of the probability scale.</w:t>
      </w:r>
      <w:r w:rsidR="002E094E">
        <w:rPr>
          <w:color w:val="FF0000"/>
          <w:lang w:val="en-US"/>
        </w:rPr>
        <w:t xml:space="preserve"> This obviously require that </w:t>
      </w:r>
      <w:r w:rsidR="00601B16">
        <w:rPr>
          <w:color w:val="FF0000"/>
          <w:lang w:val="en-US"/>
        </w:rPr>
        <w:t xml:space="preserve">the risk prediction span the same </w:t>
      </w:r>
      <w:r w:rsidR="00C0428D">
        <w:rPr>
          <w:color w:val="FF0000"/>
          <w:lang w:val="en-US"/>
        </w:rPr>
        <w:t>range</w:t>
      </w:r>
      <w:r w:rsidR="00601B16">
        <w:rPr>
          <w:color w:val="FF0000"/>
          <w:lang w:val="en-US"/>
        </w:rPr>
        <w:t xml:space="preserve"> on both sides of 0.5.</w:t>
      </w:r>
      <w:r w:rsidR="00391C63">
        <w:rPr>
          <w:color w:val="FF0000"/>
          <w:lang w:val="en-US"/>
        </w:rPr>
        <w:t xml:space="preserve"> We have added a comment about this to the discussion.</w:t>
      </w:r>
    </w:p>
    <w:p w14:paraId="4B5030CB" w14:textId="77777777" w:rsidR="005248C9" w:rsidRPr="003D279E" w:rsidRDefault="005248C9" w:rsidP="005248C9">
      <w:pPr>
        <w:rPr>
          <w:lang w:val="en-US"/>
        </w:rPr>
      </w:pPr>
    </w:p>
    <w:p w14:paraId="3006F8BC" w14:textId="77777777" w:rsidR="00E51071" w:rsidRPr="003D279E" w:rsidRDefault="00075799" w:rsidP="00E51071">
      <w:pPr>
        <w:numPr>
          <w:ilvl w:val="0"/>
          <w:numId w:val="3"/>
        </w:numPr>
        <w:rPr>
          <w:lang w:val="en-US"/>
        </w:rPr>
      </w:pPr>
      <w:r w:rsidRPr="003D279E">
        <w:rPr>
          <w:lang w:val="en-US"/>
        </w:rPr>
        <w:t xml:space="preserve">When predictors are truncated, as in Figure 3 left panel, the resulting curve looks more as we expect (low, then increasing), but the absolute </w:t>
      </w:r>
      <w:r w:rsidR="00E51071" w:rsidRPr="003D279E">
        <w:rPr>
          <w:lang w:val="en-US"/>
        </w:rPr>
        <w:t>SRA values are higher. What does this mean</w:t>
      </w:r>
      <w:r w:rsidR="00E51071">
        <w:rPr>
          <w:lang w:val="en-US"/>
        </w:rPr>
        <w:t>, and is this desired behavior?</w:t>
      </w:r>
      <w:r w:rsidR="00E51071" w:rsidRPr="003D279E">
        <w:rPr>
          <w:lang w:val="en-US"/>
        </w:rPr>
        <w:t> </w:t>
      </w:r>
    </w:p>
    <w:p w14:paraId="348F61E7" w14:textId="77777777" w:rsidR="00826ECE" w:rsidRDefault="00826ECE" w:rsidP="00E51071">
      <w:pPr>
        <w:ind w:left="720"/>
        <w:rPr>
          <w:lang w:val="en-US"/>
        </w:rPr>
      </w:pPr>
    </w:p>
    <w:p w14:paraId="053C8869" w14:textId="77777777" w:rsidR="00826ECE" w:rsidRDefault="00826ECE" w:rsidP="00826ECE">
      <w:pPr>
        <w:ind w:left="720"/>
        <w:rPr>
          <w:lang w:val="en-US"/>
        </w:rPr>
      </w:pPr>
    </w:p>
    <w:p w14:paraId="7E49DF69" w14:textId="3090E633" w:rsidR="00826ECE" w:rsidRDefault="00826ECE" w:rsidP="005E06B4">
      <w:pPr>
        <w:rPr>
          <w:color w:val="FF0000"/>
          <w:lang w:val="en-US"/>
        </w:rPr>
      </w:pPr>
      <w:r>
        <w:rPr>
          <w:color w:val="FF0000"/>
          <w:lang w:val="en-US"/>
        </w:rPr>
        <w:t xml:space="preserve">In some sense we can consider the sequential rank agreement obtained from truncated lists as a smoothed version of the </w:t>
      </w:r>
      <w:r w:rsidR="00E51071">
        <w:rPr>
          <w:color w:val="FF0000"/>
          <w:lang w:val="en-US"/>
        </w:rPr>
        <w:t xml:space="preserve">sequential rank agreement from the full-length lists. </w:t>
      </w:r>
      <w:r w:rsidR="00B945F6">
        <w:rPr>
          <w:color w:val="FF0000"/>
          <w:lang w:val="en-US"/>
        </w:rPr>
        <w:t>I</w:t>
      </w:r>
      <w:r w:rsidR="00E51071">
        <w:rPr>
          <w:color w:val="FF0000"/>
          <w:lang w:val="en-US"/>
        </w:rPr>
        <w:t>f an item is not part of the observed pa</w:t>
      </w:r>
      <w:r w:rsidR="00786914">
        <w:rPr>
          <w:color w:val="FF0000"/>
          <w:lang w:val="en-US"/>
        </w:rPr>
        <w:t xml:space="preserve">rt of </w:t>
      </w:r>
      <w:r w:rsidR="00E51071">
        <w:rPr>
          <w:color w:val="FF0000"/>
          <w:lang w:val="en-US"/>
        </w:rPr>
        <w:t xml:space="preserve">all the lists then </w:t>
      </w:r>
      <w:r w:rsidR="00607FD4">
        <w:rPr>
          <w:color w:val="FF0000"/>
          <w:lang w:val="en-US"/>
        </w:rPr>
        <w:t>its ranking in the lists where it is unobserved is based on an average and consequently it will vary less</w:t>
      </w:r>
      <w:r w:rsidR="00BB1DDF">
        <w:rPr>
          <w:color w:val="FF0000"/>
          <w:lang w:val="en-US"/>
        </w:rPr>
        <w:t xml:space="preserve">, but have a higher sra because it is – in some sense </w:t>
      </w:r>
      <w:r w:rsidR="00BB1DDF">
        <w:rPr>
          <w:color w:val="FF0000"/>
          <w:lang w:val="en-US"/>
        </w:rPr>
        <w:lastRenderedPageBreak/>
        <w:t>– compared to the middle part of the lists where it was not observed</w:t>
      </w:r>
      <w:r w:rsidR="00607FD4">
        <w:rPr>
          <w:color w:val="FF0000"/>
          <w:lang w:val="en-US"/>
        </w:rPr>
        <w:t xml:space="preserve">. It </w:t>
      </w:r>
      <w:r w:rsidR="007F75A8">
        <w:rPr>
          <w:color w:val="FF0000"/>
          <w:lang w:val="en-US"/>
        </w:rPr>
        <w:t>is indeed the desired behavior, and we have added this to the discussion of Figure 3.</w:t>
      </w:r>
    </w:p>
    <w:p w14:paraId="7DC0B8A1" w14:textId="77777777" w:rsidR="005E06B4" w:rsidRDefault="005E06B4" w:rsidP="005E06B4">
      <w:pPr>
        <w:rPr>
          <w:lang w:val="en-US"/>
        </w:rPr>
      </w:pPr>
    </w:p>
    <w:p w14:paraId="1EE77506" w14:textId="77777777" w:rsidR="00075799" w:rsidRDefault="00075799" w:rsidP="00CC7DD2">
      <w:pPr>
        <w:numPr>
          <w:ilvl w:val="0"/>
          <w:numId w:val="3"/>
        </w:numPr>
        <w:rPr>
          <w:lang w:val="en-US"/>
        </w:rPr>
      </w:pPr>
      <w:r w:rsidRPr="003D279E">
        <w:rPr>
          <w:lang w:val="en-US"/>
        </w:rPr>
        <w:t>Suppose that we trust one ranker more than others. Is it possible to weight these rankings higher than the others?  </w:t>
      </w:r>
    </w:p>
    <w:p w14:paraId="6577E342" w14:textId="77777777" w:rsidR="005E06B4" w:rsidRDefault="005E06B4" w:rsidP="005E06B4">
      <w:pPr>
        <w:ind w:left="720"/>
        <w:rPr>
          <w:lang w:val="en-US"/>
        </w:rPr>
      </w:pPr>
    </w:p>
    <w:p w14:paraId="6C3449E7" w14:textId="72154997" w:rsidR="00BC6579" w:rsidRDefault="005E06B4" w:rsidP="00BC6579">
      <w:pPr>
        <w:rPr>
          <w:color w:val="FF0000"/>
          <w:lang w:val="en-US"/>
        </w:rPr>
      </w:pPr>
      <w:r w:rsidRPr="005E06B4">
        <w:rPr>
          <w:color w:val="FF0000"/>
          <w:lang w:val="en-US"/>
        </w:rPr>
        <w:t>That would indeed be possible</w:t>
      </w:r>
      <w:r w:rsidR="009005BF">
        <w:rPr>
          <w:color w:val="FF0000"/>
          <w:lang w:val="en-US"/>
        </w:rPr>
        <w:t xml:space="preserve"> </w:t>
      </w:r>
      <w:r w:rsidR="00BC6579">
        <w:rPr>
          <w:color w:val="FF0000"/>
          <w:lang w:val="en-US"/>
        </w:rPr>
        <w:t xml:space="preserve">by constructing a </w:t>
      </w:r>
      <w:r w:rsidR="00BC6579" w:rsidRPr="00BC6579">
        <w:rPr>
          <w:i/>
          <w:color w:val="FF0000"/>
          <w:lang w:val="en-US"/>
        </w:rPr>
        <w:t>weighted sequential rank agreement</w:t>
      </w:r>
      <w:r w:rsidR="00BC6579">
        <w:rPr>
          <w:color w:val="FF0000"/>
          <w:lang w:val="en-US"/>
        </w:rPr>
        <w:t xml:space="preserve"> by multiplying a pre-specified list-specific weight, w_i, to each ranking, whe</w:t>
      </w:r>
      <w:r w:rsidR="007F75A8">
        <w:rPr>
          <w:color w:val="FF0000"/>
          <w:lang w:val="en-US"/>
        </w:rPr>
        <w:t xml:space="preserve">n computing A(X_p) in formulas </w:t>
      </w:r>
      <w:r w:rsidR="00BC6579">
        <w:rPr>
          <w:color w:val="FF0000"/>
          <w:lang w:val="en-US"/>
        </w:rPr>
        <w:t>(2.1) and (2.2)</w:t>
      </w:r>
      <w:r w:rsidR="00872CA6">
        <w:rPr>
          <w:color w:val="FF0000"/>
          <w:lang w:val="en-US"/>
        </w:rPr>
        <w:t xml:space="preserve">, and normalizing with the </w:t>
      </w:r>
      <w:r w:rsidR="00762716">
        <w:rPr>
          <w:color w:val="FF0000"/>
          <w:lang w:val="en-US"/>
        </w:rPr>
        <w:t xml:space="preserve">total </w:t>
      </w:r>
      <w:r w:rsidR="00872CA6">
        <w:rPr>
          <w:color w:val="FF0000"/>
          <w:lang w:val="en-US"/>
        </w:rPr>
        <w:t>sum of the weights</w:t>
      </w:r>
      <w:r w:rsidR="00BC6579">
        <w:rPr>
          <w:color w:val="FF0000"/>
          <w:lang w:val="en-US"/>
        </w:rPr>
        <w:t xml:space="preserve">. </w:t>
      </w:r>
      <w:r w:rsidR="00762716">
        <w:rPr>
          <w:color w:val="FF0000"/>
          <w:lang w:val="en-US"/>
        </w:rPr>
        <w:t xml:space="preserve">However, </w:t>
      </w:r>
      <w:r w:rsidR="007F75A8">
        <w:rPr>
          <w:color w:val="FF0000"/>
          <w:lang w:val="en-US"/>
        </w:rPr>
        <w:t xml:space="preserve">that is not the focus of the current paper, and </w:t>
      </w:r>
      <w:r w:rsidR="00762716">
        <w:rPr>
          <w:color w:val="FF0000"/>
          <w:lang w:val="en-US"/>
        </w:rPr>
        <w:t>we haven’t looked into the statistical properties of the weighted ranking or implemented it. With the current proposal and implementation, however, it would be possible to increase the number of lists and clone specific lists to put extra weight on the ranking obtained by the lists that are cloned.</w:t>
      </w:r>
    </w:p>
    <w:p w14:paraId="43565509" w14:textId="77777777" w:rsidR="005E06B4" w:rsidRPr="005E06B4" w:rsidRDefault="005E06B4" w:rsidP="005E06B4">
      <w:pPr>
        <w:rPr>
          <w:color w:val="FF0000"/>
          <w:lang w:val="en-US"/>
        </w:rPr>
      </w:pPr>
    </w:p>
    <w:p w14:paraId="308125E5" w14:textId="77777777" w:rsidR="00075799" w:rsidRDefault="00075799" w:rsidP="00CC7DD2">
      <w:pPr>
        <w:numPr>
          <w:ilvl w:val="0"/>
          <w:numId w:val="3"/>
        </w:numPr>
        <w:rPr>
          <w:lang w:val="en-US"/>
        </w:rPr>
      </w:pPr>
      <w:r w:rsidRPr="003D279E">
        <w:rPr>
          <w:lang w:val="en-US"/>
        </w:rPr>
        <w:t>Because it is sequential, each subsequent depth depends on all that has occurred previously in the list. Have you considered computing agreement in windows? i.e. 1 &lt;= d &lt;= 10, 11 &lt;= d &lt;= 20, etc. How would this piecewise curve compare to SRA?  </w:t>
      </w:r>
    </w:p>
    <w:p w14:paraId="7AC57BFB" w14:textId="77777777" w:rsidR="00D10E08" w:rsidRDefault="00D10E08" w:rsidP="00D10E08">
      <w:pPr>
        <w:rPr>
          <w:lang w:val="en-US"/>
        </w:rPr>
      </w:pPr>
    </w:p>
    <w:p w14:paraId="0FF27644" w14:textId="73914504" w:rsidR="00E96351" w:rsidRDefault="00E96351" w:rsidP="00D10E08">
      <w:pPr>
        <w:rPr>
          <w:color w:val="FF0000"/>
          <w:lang w:val="en-US"/>
        </w:rPr>
      </w:pPr>
      <w:r>
        <w:rPr>
          <w:color w:val="FF0000"/>
          <w:lang w:val="en-US"/>
        </w:rPr>
        <w:t xml:space="preserve">That is an interesting suggestion. If we assume that the lists are (in some sense) likely to include the same of items towards the top of the lists then the current sra would represent a lower bound compared to the piecewise curve. Since the piecewise curve will be less influence by the start of the lists the piecewise rank agreement should be larger than what we see with the sequential approach. It is also likely to be more </w:t>
      </w:r>
      <w:r w:rsidR="004D359D">
        <w:rPr>
          <w:color w:val="FF0000"/>
          <w:lang w:val="en-US"/>
        </w:rPr>
        <w:t>variable since the number of items in each window is likely to be more or less constant and not increased with d as is the case for sra.</w:t>
      </w:r>
      <w:r>
        <w:rPr>
          <w:color w:val="FF0000"/>
          <w:lang w:val="en-US"/>
        </w:rPr>
        <w:t xml:space="preserve"> </w:t>
      </w:r>
    </w:p>
    <w:p w14:paraId="053236E3" w14:textId="77777777" w:rsidR="00D10E08" w:rsidRPr="003D279E" w:rsidRDefault="00D10E08" w:rsidP="00D10E08">
      <w:pPr>
        <w:rPr>
          <w:lang w:val="en-US"/>
        </w:rPr>
      </w:pPr>
    </w:p>
    <w:p w14:paraId="65979D4D" w14:textId="77777777" w:rsidR="00075799" w:rsidRDefault="00075799" w:rsidP="00CC7DD2">
      <w:pPr>
        <w:numPr>
          <w:ilvl w:val="0"/>
          <w:numId w:val="3"/>
        </w:numPr>
        <w:rPr>
          <w:lang w:val="en-US"/>
        </w:rPr>
      </w:pPr>
      <w:r w:rsidRPr="003D279E">
        <w:rPr>
          <w:lang w:val="en-US"/>
        </w:rPr>
        <w:t>What is a “high” SRA value? What is a “low” value? Are they relative to their curves, or can they be compared cross-curve?  </w:t>
      </w:r>
    </w:p>
    <w:p w14:paraId="4CB945C0" w14:textId="77777777" w:rsidR="00BC11F3" w:rsidRDefault="00BC11F3" w:rsidP="00BC11F3">
      <w:pPr>
        <w:ind w:left="720"/>
        <w:rPr>
          <w:lang w:val="en-US"/>
        </w:rPr>
      </w:pPr>
    </w:p>
    <w:p w14:paraId="7AB5C591" w14:textId="6AD15D99" w:rsidR="00BC11F3" w:rsidRPr="008869A1" w:rsidRDefault="00BC11F3" w:rsidP="00306FD4">
      <w:pPr>
        <w:rPr>
          <w:color w:val="FF0000"/>
          <w:lang w:val="en-US"/>
        </w:rPr>
      </w:pPr>
      <w:r w:rsidRPr="008869A1">
        <w:rPr>
          <w:color w:val="FF0000"/>
          <w:lang w:val="en-US"/>
        </w:rPr>
        <w:t xml:space="preserve">The sra </w:t>
      </w:r>
      <w:r w:rsidR="008869A1">
        <w:rPr>
          <w:color w:val="FF0000"/>
          <w:lang w:val="en-US"/>
        </w:rPr>
        <w:t>measures (“average”) rank positions so a low/high sra value</w:t>
      </w:r>
      <w:r w:rsidR="000A1613">
        <w:rPr>
          <w:color w:val="FF0000"/>
          <w:lang w:val="en-US"/>
        </w:rPr>
        <w:t xml:space="preserve"> depends on the number of ranks the investigator thinks is acceptable</w:t>
      </w:r>
      <w:r w:rsidR="008869A1">
        <w:rPr>
          <w:color w:val="FF0000"/>
          <w:lang w:val="en-US"/>
        </w:rPr>
        <w:t xml:space="preserve">. </w:t>
      </w:r>
      <w:r w:rsidR="006F5A9C">
        <w:rPr>
          <w:color w:val="FF0000"/>
          <w:lang w:val="en-US"/>
        </w:rPr>
        <w:t xml:space="preserve">For a smaller study with fewer predictors and a more focused working hypothesis of the real-life problem we might be less inclined to accept large changes in rank positions, while that may be more acceptable for, say, larges-scale genetic studies. </w:t>
      </w:r>
      <w:r w:rsidR="008869A1">
        <w:rPr>
          <w:color w:val="FF0000"/>
          <w:lang w:val="en-US"/>
        </w:rPr>
        <w:t>This is the same approach</w:t>
      </w:r>
      <w:r w:rsidRPr="008869A1">
        <w:rPr>
          <w:color w:val="FF0000"/>
          <w:lang w:val="en-US"/>
        </w:rPr>
        <w:t xml:space="preserve"> </w:t>
      </w:r>
      <w:r w:rsidR="006F5A9C">
        <w:rPr>
          <w:color w:val="FF0000"/>
          <w:lang w:val="en-US"/>
        </w:rPr>
        <w:t>that is used in method comparison studies, where an acceptable difference (based on biological, context-relevant considerations) is used</w:t>
      </w:r>
      <w:r w:rsidR="00FB1AEE">
        <w:rPr>
          <w:color w:val="FF0000"/>
          <w:lang w:val="en-US"/>
        </w:rPr>
        <w:t xml:space="preserve"> as</w:t>
      </w:r>
      <w:r w:rsidR="00306FD4">
        <w:rPr>
          <w:color w:val="FF0000"/>
          <w:lang w:val="en-US"/>
        </w:rPr>
        <w:t xml:space="preserve"> </w:t>
      </w:r>
      <w:r w:rsidR="006F5A9C">
        <w:rPr>
          <w:color w:val="FF0000"/>
          <w:lang w:val="en-US"/>
        </w:rPr>
        <w:t>threshold</w:t>
      </w:r>
      <w:r w:rsidR="00306FD4">
        <w:rPr>
          <w:color w:val="FF0000"/>
          <w:lang w:val="en-US"/>
        </w:rPr>
        <w:t xml:space="preserve">. The </w:t>
      </w:r>
      <w:r w:rsidR="00A34204">
        <w:rPr>
          <w:color w:val="FF0000"/>
          <w:lang w:val="en-US"/>
        </w:rPr>
        <w:t>sra values</w:t>
      </w:r>
      <w:r w:rsidR="00306FD4">
        <w:rPr>
          <w:color w:val="FF0000"/>
          <w:lang w:val="en-US"/>
        </w:rPr>
        <w:t xml:space="preserve"> can </w:t>
      </w:r>
      <w:r w:rsidR="008869A1">
        <w:rPr>
          <w:color w:val="FF0000"/>
          <w:lang w:val="en-US"/>
        </w:rPr>
        <w:t>essentially be compared across curve</w:t>
      </w:r>
      <w:r w:rsidR="00FB1AEE">
        <w:rPr>
          <w:color w:val="FF0000"/>
          <w:lang w:val="en-US"/>
        </w:rPr>
        <w:t>s</w:t>
      </w:r>
      <w:r w:rsidR="00EE38B3">
        <w:rPr>
          <w:color w:val="FF0000"/>
          <w:lang w:val="en-US"/>
        </w:rPr>
        <w:t>.</w:t>
      </w:r>
    </w:p>
    <w:p w14:paraId="34AF8620" w14:textId="77777777" w:rsidR="00BC11F3" w:rsidRPr="003D279E" w:rsidRDefault="00BC11F3" w:rsidP="00BC11F3">
      <w:pPr>
        <w:ind w:left="720"/>
        <w:rPr>
          <w:lang w:val="en-US"/>
        </w:rPr>
      </w:pPr>
    </w:p>
    <w:p w14:paraId="047A8E62" w14:textId="77777777" w:rsidR="00075799" w:rsidRDefault="00075799" w:rsidP="00CC7DD2">
      <w:pPr>
        <w:numPr>
          <w:ilvl w:val="0"/>
          <w:numId w:val="3"/>
        </w:numPr>
        <w:rPr>
          <w:lang w:val="en-US"/>
        </w:rPr>
      </w:pPr>
      <w:r w:rsidRPr="003D279E">
        <w:rPr>
          <w:lang w:val="en-US"/>
        </w:rPr>
        <w:t>Asymptotic properties for changepoints are derived, but changepoints are not really mentioned in the analyses/simulations, and it is not particularly obvious what a changepoint estimate should be used for.  </w:t>
      </w:r>
    </w:p>
    <w:p w14:paraId="61D7843A" w14:textId="77777777" w:rsidR="00AC6718" w:rsidRDefault="00AC6718" w:rsidP="00AC6718">
      <w:pPr>
        <w:rPr>
          <w:lang w:val="en-US"/>
        </w:rPr>
      </w:pPr>
    </w:p>
    <w:p w14:paraId="5B13A633" w14:textId="1CA3A869" w:rsidR="00FB1AEE" w:rsidRDefault="00FB1AEE" w:rsidP="00AC6718">
      <w:pPr>
        <w:rPr>
          <w:color w:val="FF0000"/>
          <w:lang w:val="en-US"/>
        </w:rPr>
      </w:pPr>
      <w:r>
        <w:rPr>
          <w:color w:val="FF0000"/>
          <w:lang w:val="en-US"/>
        </w:rPr>
        <w:t xml:space="preserve">That is indeed correct and it should have been clearer. </w:t>
      </w:r>
      <w:r w:rsidRPr="00FB1AEE">
        <w:rPr>
          <w:color w:val="FF0000"/>
          <w:lang w:val="en-US"/>
        </w:rPr>
        <w:t xml:space="preserve">The suggestion of using change point is to replace the pre-specified acceptable threshold for rank agreement and to use the data to identify where changes in rank agreement (and hence sets of items that are ranked similarly) occur. We have included this point </w:t>
      </w:r>
      <w:r w:rsidRPr="00FB1AEE">
        <w:rPr>
          <w:color w:val="FF0000"/>
          <w:lang w:val="en-US"/>
        </w:rPr>
        <w:lastRenderedPageBreak/>
        <w:t xml:space="preserve">in the analysis of the Golub data in Section 2.1 and have </w:t>
      </w:r>
      <w:r>
        <w:rPr>
          <w:color w:val="FF0000"/>
          <w:lang w:val="en-US"/>
        </w:rPr>
        <w:t>stressed it as part of Section 3.2.</w:t>
      </w:r>
    </w:p>
    <w:p w14:paraId="23F8A1C1" w14:textId="77777777" w:rsidR="00AC6718" w:rsidRPr="003D279E" w:rsidRDefault="00AC6718" w:rsidP="00AC6718">
      <w:pPr>
        <w:rPr>
          <w:lang w:val="en-US"/>
        </w:rPr>
      </w:pPr>
    </w:p>
    <w:p w14:paraId="6CB4FF4B" w14:textId="77777777" w:rsidR="00075799" w:rsidRDefault="00075799" w:rsidP="00CC7DD2">
      <w:pPr>
        <w:numPr>
          <w:ilvl w:val="0"/>
          <w:numId w:val="3"/>
        </w:numPr>
        <w:rPr>
          <w:lang w:val="en-US"/>
        </w:rPr>
      </w:pPr>
      <w:r w:rsidRPr="003D279E">
        <w:rPr>
          <w:lang w:val="en-US"/>
        </w:rPr>
        <w:t>Figure 1 has no axes or labels.  </w:t>
      </w:r>
    </w:p>
    <w:p w14:paraId="3CDDC6F2" w14:textId="77777777" w:rsidR="00E01701" w:rsidRDefault="00E01701" w:rsidP="00E01701">
      <w:pPr>
        <w:rPr>
          <w:color w:val="FF0000"/>
          <w:lang w:val="en-US"/>
        </w:rPr>
      </w:pPr>
    </w:p>
    <w:p w14:paraId="42F218A5" w14:textId="30E9B9A5" w:rsidR="00E01701" w:rsidRPr="00E01701" w:rsidRDefault="00E01701" w:rsidP="00E01701">
      <w:pPr>
        <w:rPr>
          <w:color w:val="FF0000"/>
          <w:lang w:val="en-US"/>
        </w:rPr>
      </w:pPr>
      <w:r>
        <w:rPr>
          <w:color w:val="FF0000"/>
          <w:lang w:val="en-US"/>
        </w:rPr>
        <w:t xml:space="preserve">That </w:t>
      </w:r>
      <w:r w:rsidR="00520AF4">
        <w:rPr>
          <w:color w:val="FF0000"/>
          <w:lang w:val="en-US"/>
        </w:rPr>
        <w:t>is</w:t>
      </w:r>
      <w:r>
        <w:rPr>
          <w:color w:val="FF0000"/>
          <w:lang w:val="en-US"/>
        </w:rPr>
        <w:t xml:space="preserve"> peculiar and could have been a printing glitch. In any case all figures in the current version have axes and labels </w:t>
      </w:r>
      <w:r w:rsidR="008F6B6F">
        <w:rPr>
          <w:color w:val="FF0000"/>
          <w:lang w:val="en-US"/>
        </w:rPr>
        <w:t>on</w:t>
      </w:r>
      <w:r>
        <w:rPr>
          <w:color w:val="FF0000"/>
          <w:lang w:val="en-US"/>
        </w:rPr>
        <w:t xml:space="preserve"> both axes.</w:t>
      </w:r>
    </w:p>
    <w:p w14:paraId="76F7625A" w14:textId="77777777" w:rsidR="00ED7AA7" w:rsidRPr="00083317" w:rsidRDefault="00ED7AA7">
      <w:pPr>
        <w:rPr>
          <w:lang w:val="en-US"/>
        </w:rPr>
      </w:pPr>
    </w:p>
    <w:p w14:paraId="0B851ACC" w14:textId="77777777" w:rsidR="00ED7AA7" w:rsidRPr="00083317" w:rsidRDefault="00ED7AA7">
      <w:pPr>
        <w:rPr>
          <w:lang w:val="en-US"/>
        </w:rPr>
      </w:pPr>
    </w:p>
    <w:p w14:paraId="0C61C094" w14:textId="77777777" w:rsidR="00ED7AA7" w:rsidRPr="003D279E" w:rsidRDefault="00ED7AA7">
      <w:r w:rsidRPr="003D279E">
        <w:t>Reviewer 2</w:t>
      </w:r>
    </w:p>
    <w:p w14:paraId="1D25B7A6" w14:textId="77777777" w:rsidR="00ED7AA7" w:rsidRPr="003D279E" w:rsidRDefault="00ED7AA7"/>
    <w:p w14:paraId="4B031287" w14:textId="761AE461" w:rsidR="00836F83" w:rsidRPr="00CF09AB" w:rsidRDefault="00ED7AA7" w:rsidP="00106AD0">
      <w:pPr>
        <w:pStyle w:val="ListParagraph"/>
        <w:numPr>
          <w:ilvl w:val="0"/>
          <w:numId w:val="4"/>
        </w:numPr>
        <w:rPr>
          <w:rFonts w:eastAsia="Times New Roman" w:cs="Times New Roman"/>
          <w:lang w:val="en-US"/>
        </w:rPr>
      </w:pPr>
      <w:r w:rsidRPr="003D279E">
        <w:rPr>
          <w:rFonts w:eastAsia="Times New Roman" w:cs="Times New Roman"/>
          <w:color w:val="000000"/>
          <w:lang w:val="en-US"/>
        </w:rPr>
        <w:t>My main concern of the sequential rank agreement is its ha</w:t>
      </w:r>
      <w:r w:rsidR="00836F83" w:rsidRPr="003D279E">
        <w:rPr>
          <w:rFonts w:eastAsia="Times New Roman" w:cs="Times New Roman"/>
          <w:color w:val="000000"/>
          <w:lang w:val="en-US"/>
        </w:rPr>
        <w:t xml:space="preserve">rsh threshold. In other words, </w:t>
      </w:r>
      <w:r w:rsidRPr="003D279E">
        <w:rPr>
          <w:rFonts w:eastAsia="Times New Roman" w:cs="Times New Roman"/>
          <w:color w:val="000000"/>
          <w:lang w:val="en-US"/>
        </w:rPr>
        <w:t>even a slight mis-ranking of the top objects results in unexpected results. For example, suppose that under Q distribution (which is the collection of the ranking methods), for a fixed d, P(Ri&lt;=d)&gt;0 for all i's i.e., that is, no matter the object i is, there is a chance (even though slim) that it is ranked in the top d objects. In fact, this is a very common and plausible scenario. Now, S(d')={X1,...,XP}  for any d'&gt;=d and sra(d')=sra(d)= A(X1)+...A(XP). Note this is the theoretical statistic not an empirical estimate. This situation for low number of rankers, i.e. small L's, is not a problem but if we increase the number of L, the empirical estimate of sra(d) converges to true sra(d) which is constant across d and there is no way that the algorithm detect any concordance beyond d while it could be very little discordance after d.</w:t>
      </w:r>
      <w:r w:rsidRPr="003D279E">
        <w:rPr>
          <w:rFonts w:eastAsia="Times New Roman" w:cs="Times New Roman"/>
          <w:color w:val="000000"/>
          <w:lang w:val="en-US"/>
        </w:rPr>
        <w:br/>
        <w:t>I recommend that the authors fix this harsh thresholding problem by modifying the definition, or study suc</w:t>
      </w:r>
      <w:r w:rsidR="00B94F8F">
        <w:rPr>
          <w:rFonts w:eastAsia="Times New Roman" w:cs="Times New Roman"/>
          <w:color w:val="000000"/>
          <w:lang w:val="en-US"/>
        </w:rPr>
        <w:t>h cases more in depth under the</w:t>
      </w:r>
      <w:r w:rsidRPr="003D279E">
        <w:rPr>
          <w:rFonts w:eastAsia="Times New Roman" w:cs="Times New Roman"/>
          <w:color w:val="000000"/>
          <w:lang w:val="en-US"/>
        </w:rPr>
        <w:t> simulation section and explain where SRA is powerful and where it has its own drawbacks and come up with </w:t>
      </w:r>
    </w:p>
    <w:p w14:paraId="519AB015" w14:textId="77777777" w:rsidR="00CF09AB" w:rsidRDefault="00CF09AB" w:rsidP="00CF09AB">
      <w:pPr>
        <w:rPr>
          <w:rFonts w:eastAsia="Times New Roman" w:cs="Times New Roman"/>
          <w:lang w:val="en-US"/>
        </w:rPr>
      </w:pPr>
    </w:p>
    <w:p w14:paraId="47F3D557" w14:textId="2DBA2788" w:rsidR="00CF09AB" w:rsidRPr="0075284D" w:rsidRDefault="00D23635" w:rsidP="00CF09AB">
      <w:pPr>
        <w:rPr>
          <w:rFonts w:eastAsia="Times New Roman" w:cs="Times New Roman"/>
          <w:color w:val="FF0000"/>
          <w:lang w:val="en-US"/>
        </w:rPr>
      </w:pPr>
      <w:r>
        <w:rPr>
          <w:rFonts w:eastAsia="Times New Roman" w:cs="Times New Roman"/>
          <w:color w:val="FF0000"/>
          <w:lang w:val="en-US"/>
        </w:rPr>
        <w:t>Thank you for this extremely relevant comment</w:t>
      </w:r>
      <w:r w:rsidR="00CF09AB">
        <w:rPr>
          <w:rFonts w:eastAsia="Times New Roman" w:cs="Times New Roman"/>
          <w:color w:val="FF0000"/>
          <w:lang w:val="en-US"/>
        </w:rPr>
        <w:t xml:space="preserve">. </w:t>
      </w:r>
      <w:r w:rsidR="0075284D">
        <w:rPr>
          <w:rFonts w:eastAsia="Times New Roman" w:cs="Times New Roman"/>
          <w:color w:val="FF0000"/>
          <w:lang w:val="en-US"/>
        </w:rPr>
        <w:t xml:space="preserve">The definition in the previous paper which used </w:t>
      </w:r>
      <w:r w:rsidR="0075284D">
        <w:rPr>
          <w:rFonts w:eastAsia="Times New Roman" w:cs="Times New Roman"/>
          <w:i/>
          <w:color w:val="FF0000"/>
          <w:lang w:val="en-US"/>
        </w:rPr>
        <w:t>all</w:t>
      </w:r>
      <w:r w:rsidR="0075284D">
        <w:rPr>
          <w:rFonts w:eastAsia="Times New Roman" w:cs="Times New Roman"/>
          <w:color w:val="FF0000"/>
          <w:lang w:val="en-US"/>
        </w:rPr>
        <w:t xml:space="preserve"> items that had a non-vanishing probability of being ranked 1 would indeed be part of S(1) (asymptotically) and the sra would be a horizontal line. In practice, when the number of lists, </w:t>
      </w:r>
      <w:r w:rsidR="0075284D" w:rsidRPr="0075284D">
        <w:rPr>
          <w:rFonts w:eastAsia="Times New Roman" w:cs="Times New Roman"/>
          <w:i/>
          <w:color w:val="FF0000"/>
          <w:lang w:val="en-US"/>
        </w:rPr>
        <w:t>L</w:t>
      </w:r>
      <w:r w:rsidR="0075284D">
        <w:rPr>
          <w:rFonts w:eastAsia="Times New Roman" w:cs="Times New Roman"/>
          <w:color w:val="FF0000"/>
          <w:lang w:val="en-US"/>
        </w:rPr>
        <w:t xml:space="preserve">, is not too big </w:t>
      </w:r>
      <w:r w:rsidR="00501966">
        <w:rPr>
          <w:rFonts w:eastAsia="Times New Roman" w:cs="Times New Roman"/>
          <w:color w:val="FF0000"/>
          <w:lang w:val="en-US"/>
        </w:rPr>
        <w:t xml:space="preserve">this would not result in a problem. However, we have modified the definition of S(d) to accommodate that the probability must exceed a pre-specified threshold, </w:t>
      </w:r>
      <w:r w:rsidR="00501966">
        <w:rPr>
          <w:rFonts w:eastAsia="Times New Roman" w:cs="Times New Roman"/>
          <w:color w:val="FF0000"/>
          <w:lang w:val="en-US"/>
        </w:rPr>
        <w:sym w:font="Symbol" w:char="F065"/>
      </w:r>
      <w:r w:rsidR="00501966">
        <w:rPr>
          <w:rFonts w:eastAsia="Times New Roman" w:cs="Times New Roman"/>
          <w:color w:val="FF0000"/>
          <w:lang w:val="en-US"/>
        </w:rPr>
        <w:t xml:space="preserve">, </w:t>
      </w:r>
      <w:r w:rsidR="0030454F">
        <w:rPr>
          <w:rFonts w:eastAsia="Times New Roman" w:cs="Times New Roman"/>
          <w:color w:val="FF0000"/>
          <w:lang w:val="en-US"/>
        </w:rPr>
        <w:t xml:space="preserve">to represent the fact that the item should have a probability greater that </w:t>
      </w:r>
      <w:r w:rsidR="0030454F">
        <w:rPr>
          <w:rFonts w:eastAsia="Times New Roman" w:cs="Times New Roman"/>
          <w:color w:val="FF0000"/>
          <w:lang w:val="en-US"/>
        </w:rPr>
        <w:sym w:font="Symbol" w:char="F065"/>
      </w:r>
      <w:r w:rsidR="0030454F">
        <w:rPr>
          <w:rFonts w:eastAsia="Times New Roman" w:cs="Times New Roman"/>
          <w:color w:val="FF0000"/>
          <w:lang w:val="en-US"/>
        </w:rPr>
        <w:t xml:space="preserve"> of having a given rank (ie, be part of more than </w:t>
      </w:r>
      <w:r w:rsidR="0030454F">
        <w:rPr>
          <w:rFonts w:eastAsia="Times New Roman" w:cs="Times New Roman"/>
          <w:color w:val="FF0000"/>
          <w:lang w:val="en-US"/>
        </w:rPr>
        <w:sym w:font="Symbol" w:char="F065"/>
      </w:r>
      <w:r w:rsidR="0030454F">
        <w:rPr>
          <w:rFonts w:eastAsia="Times New Roman" w:cs="Times New Roman"/>
          <w:color w:val="FF0000"/>
          <w:lang w:val="en-US"/>
        </w:rPr>
        <w:t>*100% of the lists to be included). We have updated the proofs and the R implementation accordingly.</w:t>
      </w:r>
    </w:p>
    <w:p w14:paraId="6A19C39A" w14:textId="77777777" w:rsidR="00D07FF7" w:rsidRPr="00D07FF7" w:rsidRDefault="00D07FF7" w:rsidP="00D07FF7">
      <w:pPr>
        <w:rPr>
          <w:rFonts w:eastAsia="Times New Roman" w:cs="Times New Roman"/>
          <w:lang w:val="en-US"/>
        </w:rPr>
      </w:pPr>
    </w:p>
    <w:p w14:paraId="4EC27696" w14:textId="77777777" w:rsidR="00D07FF7" w:rsidRPr="00D07FF7" w:rsidRDefault="00ED7AA7" w:rsidP="00106AD0">
      <w:pPr>
        <w:pStyle w:val="ListParagraph"/>
        <w:numPr>
          <w:ilvl w:val="0"/>
          <w:numId w:val="4"/>
        </w:numPr>
        <w:rPr>
          <w:rFonts w:eastAsia="Times New Roman" w:cs="Times New Roman"/>
          <w:lang w:val="en-US"/>
        </w:rPr>
      </w:pPr>
      <w:r w:rsidRPr="003D279E">
        <w:rPr>
          <w:rFonts w:eastAsia="Times New Roman" w:cs="Times New Roman"/>
          <w:color w:val="000000"/>
          <w:lang w:val="en-US"/>
        </w:rPr>
        <w:t xml:space="preserve">In the second permutation test, it is unclear to me how you perform the permutations. </w:t>
      </w:r>
      <w:r w:rsidR="00836F83" w:rsidRPr="003D279E">
        <w:rPr>
          <w:rFonts w:eastAsia="Times New Roman" w:cs="Times New Roman"/>
          <w:color w:val="000000"/>
          <w:lang w:val="en-US"/>
        </w:rPr>
        <w:t xml:space="preserve">Please elaborate more on it. </w:t>
      </w:r>
    </w:p>
    <w:p w14:paraId="26732138" w14:textId="77777777" w:rsidR="00D07FF7" w:rsidRPr="00D07FF7" w:rsidRDefault="00D07FF7" w:rsidP="00D07FF7">
      <w:pPr>
        <w:rPr>
          <w:rFonts w:eastAsia="Times New Roman" w:cs="Times New Roman"/>
          <w:color w:val="000000"/>
          <w:lang w:val="en-US"/>
        </w:rPr>
      </w:pPr>
    </w:p>
    <w:p w14:paraId="26AB328E" w14:textId="7C6BE62A" w:rsidR="00D07FF7" w:rsidRPr="00D07FF7" w:rsidRDefault="00D07FF7" w:rsidP="00D07FF7">
      <w:pPr>
        <w:rPr>
          <w:rFonts w:eastAsia="Times New Roman" w:cs="Times New Roman"/>
          <w:color w:val="FF0000"/>
          <w:lang w:val="en-US"/>
        </w:rPr>
      </w:pPr>
      <w:r>
        <w:rPr>
          <w:rFonts w:eastAsia="Times New Roman" w:cs="Times New Roman"/>
          <w:color w:val="FF0000"/>
          <w:lang w:val="en-US"/>
        </w:rPr>
        <w:t xml:space="preserve">Thanks for pointing this out. </w:t>
      </w:r>
      <w:r w:rsidRPr="00D07FF7">
        <w:rPr>
          <w:rFonts w:eastAsia="Times New Roman" w:cs="Times New Roman"/>
          <w:color w:val="FF0000"/>
          <w:lang w:val="en-US"/>
        </w:rPr>
        <w:t xml:space="preserve">We </w:t>
      </w:r>
      <w:r>
        <w:rPr>
          <w:rFonts w:eastAsia="Times New Roman" w:cs="Times New Roman"/>
          <w:color w:val="FF0000"/>
          <w:lang w:val="en-US"/>
        </w:rPr>
        <w:t>have</w:t>
      </w:r>
      <w:r w:rsidRPr="00D07FF7">
        <w:rPr>
          <w:rFonts w:eastAsia="Times New Roman" w:cs="Times New Roman"/>
          <w:color w:val="FF0000"/>
          <w:lang w:val="en-US"/>
        </w:rPr>
        <w:t xml:space="preserve"> </w:t>
      </w:r>
      <w:r>
        <w:rPr>
          <w:rFonts w:eastAsia="Times New Roman" w:cs="Times New Roman"/>
          <w:color w:val="FF0000"/>
          <w:lang w:val="en-US"/>
        </w:rPr>
        <w:t xml:space="preserve">rewritten </w:t>
      </w:r>
      <w:r w:rsidR="007520CF">
        <w:rPr>
          <w:rFonts w:eastAsia="Times New Roman" w:cs="Times New Roman"/>
          <w:color w:val="FF0000"/>
          <w:lang w:val="en-US"/>
        </w:rPr>
        <w:t xml:space="preserve">parts of </w:t>
      </w:r>
      <w:r>
        <w:rPr>
          <w:rFonts w:eastAsia="Times New Roman" w:cs="Times New Roman"/>
          <w:color w:val="FF0000"/>
          <w:lang w:val="en-US"/>
        </w:rPr>
        <w:t>the section about the permutations and hope it is clearer now.</w:t>
      </w:r>
    </w:p>
    <w:p w14:paraId="4FEA99DC" w14:textId="154C2D50" w:rsidR="00836F83" w:rsidRPr="00D07FF7" w:rsidRDefault="00836F83" w:rsidP="00D07FF7">
      <w:pPr>
        <w:rPr>
          <w:rFonts w:eastAsia="Times New Roman" w:cs="Times New Roman"/>
          <w:lang w:val="en-US"/>
        </w:rPr>
      </w:pPr>
      <w:r w:rsidRPr="00D07FF7">
        <w:rPr>
          <w:rFonts w:eastAsia="Times New Roman" w:cs="Times New Roman"/>
          <w:color w:val="000000"/>
          <w:lang w:val="en-US"/>
        </w:rPr>
        <w:t> </w:t>
      </w:r>
    </w:p>
    <w:p w14:paraId="761D7E6F" w14:textId="77777777" w:rsidR="00ED7AA7" w:rsidRPr="00CF09AB" w:rsidRDefault="00ED7AA7" w:rsidP="00106AD0">
      <w:pPr>
        <w:pStyle w:val="ListParagraph"/>
        <w:numPr>
          <w:ilvl w:val="0"/>
          <w:numId w:val="4"/>
        </w:numPr>
        <w:rPr>
          <w:rFonts w:eastAsia="Times New Roman" w:cs="Times New Roman"/>
          <w:lang w:val="en-US"/>
        </w:rPr>
      </w:pPr>
      <w:r w:rsidRPr="003D279E">
        <w:rPr>
          <w:rFonts w:eastAsia="Times New Roman" w:cs="Times New Roman"/>
          <w:color w:val="000000"/>
          <w:lang w:val="en-US"/>
        </w:rPr>
        <w:t xml:space="preserve">I think mentioning and comparing SRA to CATPlot (implemented in matchBox package) is required. Also, other rank methods applied to RNA expression analysis such as kTSP (implemented in switchBox) used for </w:t>
      </w:r>
      <w:r w:rsidRPr="003D279E">
        <w:rPr>
          <w:rFonts w:eastAsia="Times New Roman" w:cs="Times New Roman"/>
          <w:color w:val="000000"/>
          <w:lang w:val="en-US"/>
        </w:rPr>
        <w:lastRenderedPageBreak/>
        <w:t>phenotype prediction and EVA (implemented in GSReg) for gene set analysis worth mentioning as successful applications for cancer analysis</w:t>
      </w:r>
    </w:p>
    <w:p w14:paraId="4C057064" w14:textId="77777777" w:rsidR="00CF09AB" w:rsidRDefault="00CF09AB" w:rsidP="00CF09AB">
      <w:pPr>
        <w:rPr>
          <w:rFonts w:eastAsia="Times New Roman" w:cs="Times New Roman"/>
          <w:color w:val="FF0000"/>
          <w:lang w:val="en-US"/>
        </w:rPr>
      </w:pPr>
    </w:p>
    <w:p w14:paraId="12283A6D" w14:textId="2B0387B2" w:rsidR="00CF09AB" w:rsidRPr="00D87F6E" w:rsidRDefault="00CF09AB" w:rsidP="00CF09AB">
      <w:pPr>
        <w:rPr>
          <w:rFonts w:eastAsia="Times New Roman" w:cs="Times New Roman"/>
          <w:color w:val="FF0000"/>
          <w:lang w:val="en-US"/>
        </w:rPr>
      </w:pPr>
      <w:r w:rsidRPr="00083317">
        <w:rPr>
          <w:rFonts w:eastAsia="Times New Roman" w:cs="Times New Roman"/>
          <w:color w:val="FF0000"/>
        </w:rPr>
        <w:t xml:space="preserve">Vil vi virkelig det. </w:t>
      </w:r>
      <w:r w:rsidRPr="00D87F6E">
        <w:rPr>
          <w:rFonts w:eastAsia="Times New Roman" w:cs="Times New Roman"/>
          <w:color w:val="FF0000"/>
          <w:lang w:val="en-US"/>
        </w:rPr>
        <w:t>Hvordan?</w:t>
      </w:r>
      <w:r w:rsidR="00EB774A" w:rsidRPr="00D87F6E">
        <w:rPr>
          <w:rFonts w:eastAsia="Times New Roman" w:cs="Times New Roman"/>
          <w:color w:val="FF0000"/>
          <w:lang w:val="en-US"/>
        </w:rPr>
        <w:t xml:space="preserve"> Supplement a la figure 4</w:t>
      </w:r>
    </w:p>
    <w:p w14:paraId="64886FA5" w14:textId="77777777" w:rsidR="00ED7AA7" w:rsidRPr="00D87F6E" w:rsidRDefault="00ED7AA7">
      <w:pPr>
        <w:rPr>
          <w:lang w:val="en-US"/>
        </w:rPr>
      </w:pPr>
    </w:p>
    <w:sectPr w:rsidR="00ED7AA7" w:rsidRPr="00D87F6E" w:rsidSect="0036510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merican Typewriter">
    <w:panose1 w:val="02090304020004020304"/>
    <w:charset w:val="4D"/>
    <w:family w:val="roman"/>
    <w:pitch w:val="variable"/>
    <w:sig w:usb0="A000006F" w:usb1="00000019" w:usb2="00000000" w:usb3="00000000" w:csb0="00000111"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moder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1825722"/>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31446FC"/>
    <w:multiLevelType w:val="hybridMultilevel"/>
    <w:tmpl w:val="DFD2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FC392F"/>
    <w:multiLevelType w:val="hybridMultilevel"/>
    <w:tmpl w:val="FB5ED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493EC6"/>
    <w:multiLevelType w:val="hybridMultilevel"/>
    <w:tmpl w:val="09B0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5"/>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AA7"/>
    <w:rsid w:val="00050701"/>
    <w:rsid w:val="0006297B"/>
    <w:rsid w:val="00075799"/>
    <w:rsid w:val="00083317"/>
    <w:rsid w:val="000864F3"/>
    <w:rsid w:val="00087396"/>
    <w:rsid w:val="00095F60"/>
    <w:rsid w:val="000A1613"/>
    <w:rsid w:val="000F510D"/>
    <w:rsid w:val="00106AD0"/>
    <w:rsid w:val="00114796"/>
    <w:rsid w:val="00172615"/>
    <w:rsid w:val="00190D44"/>
    <w:rsid w:val="001F1DE2"/>
    <w:rsid w:val="00205BC4"/>
    <w:rsid w:val="002469F0"/>
    <w:rsid w:val="002A395F"/>
    <w:rsid w:val="002A62B4"/>
    <w:rsid w:val="002A6504"/>
    <w:rsid w:val="002D7A2E"/>
    <w:rsid w:val="002E094E"/>
    <w:rsid w:val="0030454F"/>
    <w:rsid w:val="00306DB6"/>
    <w:rsid w:val="00306FD4"/>
    <w:rsid w:val="00365101"/>
    <w:rsid w:val="00365228"/>
    <w:rsid w:val="00391C63"/>
    <w:rsid w:val="003A525F"/>
    <w:rsid w:val="003D279E"/>
    <w:rsid w:val="003E7DB4"/>
    <w:rsid w:val="004309C0"/>
    <w:rsid w:val="004559EB"/>
    <w:rsid w:val="00465144"/>
    <w:rsid w:val="00493E90"/>
    <w:rsid w:val="004D26FC"/>
    <w:rsid w:val="004D359D"/>
    <w:rsid w:val="00501966"/>
    <w:rsid w:val="00501B00"/>
    <w:rsid w:val="00520AF4"/>
    <w:rsid w:val="005248C9"/>
    <w:rsid w:val="00531084"/>
    <w:rsid w:val="00540D7D"/>
    <w:rsid w:val="0056795F"/>
    <w:rsid w:val="00593A70"/>
    <w:rsid w:val="00597447"/>
    <w:rsid w:val="005E06B4"/>
    <w:rsid w:val="00601B16"/>
    <w:rsid w:val="00607FD4"/>
    <w:rsid w:val="0069758E"/>
    <w:rsid w:val="006C7D5D"/>
    <w:rsid w:val="006E4E44"/>
    <w:rsid w:val="006F5A9C"/>
    <w:rsid w:val="0070055E"/>
    <w:rsid w:val="007205FE"/>
    <w:rsid w:val="007520CF"/>
    <w:rsid w:val="0075284D"/>
    <w:rsid w:val="00757AD1"/>
    <w:rsid w:val="007604E2"/>
    <w:rsid w:val="00762192"/>
    <w:rsid w:val="00762716"/>
    <w:rsid w:val="007852CC"/>
    <w:rsid w:val="00786914"/>
    <w:rsid w:val="007F75A8"/>
    <w:rsid w:val="00820404"/>
    <w:rsid w:val="00826ECE"/>
    <w:rsid w:val="00835D82"/>
    <w:rsid w:val="00836F83"/>
    <w:rsid w:val="00844841"/>
    <w:rsid w:val="00845F6D"/>
    <w:rsid w:val="00872CA6"/>
    <w:rsid w:val="008869A1"/>
    <w:rsid w:val="008A4077"/>
    <w:rsid w:val="008A751D"/>
    <w:rsid w:val="008F6B6F"/>
    <w:rsid w:val="009005BF"/>
    <w:rsid w:val="0092167E"/>
    <w:rsid w:val="00952D33"/>
    <w:rsid w:val="0097177D"/>
    <w:rsid w:val="009746E8"/>
    <w:rsid w:val="009C61EF"/>
    <w:rsid w:val="00A3097A"/>
    <w:rsid w:val="00A34204"/>
    <w:rsid w:val="00A81347"/>
    <w:rsid w:val="00AC4B84"/>
    <w:rsid w:val="00AC6718"/>
    <w:rsid w:val="00AD7C40"/>
    <w:rsid w:val="00AE3F72"/>
    <w:rsid w:val="00B37402"/>
    <w:rsid w:val="00B57390"/>
    <w:rsid w:val="00B8705B"/>
    <w:rsid w:val="00B945F6"/>
    <w:rsid w:val="00B94F8F"/>
    <w:rsid w:val="00BA65E9"/>
    <w:rsid w:val="00BB1DDF"/>
    <w:rsid w:val="00BC11F3"/>
    <w:rsid w:val="00BC6579"/>
    <w:rsid w:val="00BD1E79"/>
    <w:rsid w:val="00BD7560"/>
    <w:rsid w:val="00C0428D"/>
    <w:rsid w:val="00C369A0"/>
    <w:rsid w:val="00C370D0"/>
    <w:rsid w:val="00C93536"/>
    <w:rsid w:val="00CA0908"/>
    <w:rsid w:val="00CB4F7E"/>
    <w:rsid w:val="00CC7DD2"/>
    <w:rsid w:val="00CE71AF"/>
    <w:rsid w:val="00CF09AB"/>
    <w:rsid w:val="00D07FF7"/>
    <w:rsid w:val="00D10E08"/>
    <w:rsid w:val="00D177DF"/>
    <w:rsid w:val="00D23635"/>
    <w:rsid w:val="00D24BCB"/>
    <w:rsid w:val="00D520C3"/>
    <w:rsid w:val="00D62D0A"/>
    <w:rsid w:val="00D72FD7"/>
    <w:rsid w:val="00D86951"/>
    <w:rsid w:val="00D87E14"/>
    <w:rsid w:val="00D87F6E"/>
    <w:rsid w:val="00DA530B"/>
    <w:rsid w:val="00DD01DC"/>
    <w:rsid w:val="00DE5FCB"/>
    <w:rsid w:val="00E01701"/>
    <w:rsid w:val="00E06433"/>
    <w:rsid w:val="00E06E2F"/>
    <w:rsid w:val="00E51071"/>
    <w:rsid w:val="00E666DD"/>
    <w:rsid w:val="00E96351"/>
    <w:rsid w:val="00E9713C"/>
    <w:rsid w:val="00EA2344"/>
    <w:rsid w:val="00EB3A8F"/>
    <w:rsid w:val="00EB774A"/>
    <w:rsid w:val="00ED4F39"/>
    <w:rsid w:val="00ED7AA7"/>
    <w:rsid w:val="00EE38B3"/>
    <w:rsid w:val="00F0099A"/>
    <w:rsid w:val="00F03E9B"/>
    <w:rsid w:val="00F05A78"/>
    <w:rsid w:val="00F309AE"/>
    <w:rsid w:val="00F645D3"/>
    <w:rsid w:val="00FB1AEE"/>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FA553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D7AA7"/>
  </w:style>
  <w:style w:type="paragraph" w:styleId="ListParagraph">
    <w:name w:val="List Paragraph"/>
    <w:basedOn w:val="Normal"/>
    <w:uiPriority w:val="34"/>
    <w:qFormat/>
    <w:rsid w:val="00ED7AA7"/>
    <w:pPr>
      <w:ind w:left="720"/>
      <w:contextualSpacing/>
    </w:pPr>
  </w:style>
  <w:style w:type="paragraph" w:styleId="BalloonText">
    <w:name w:val="Balloon Text"/>
    <w:basedOn w:val="Normal"/>
    <w:link w:val="BalloonTextChar"/>
    <w:uiPriority w:val="99"/>
    <w:semiHidden/>
    <w:unhideWhenUsed/>
    <w:rsid w:val="00E971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713C"/>
    <w:rPr>
      <w:rFonts w:ascii="Lucida Grande" w:hAnsi="Lucida Grande" w:cs="Lucida Grande"/>
      <w:sz w:val="18"/>
      <w:szCs w:val="18"/>
    </w:rPr>
  </w:style>
  <w:style w:type="character" w:styleId="Hyperlink">
    <w:name w:val="Hyperlink"/>
    <w:basedOn w:val="DefaultParagraphFont"/>
    <w:uiPriority w:val="99"/>
    <w:unhideWhenUsed/>
    <w:rsid w:val="00D520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3855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agteam/SuperRank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7</Pages>
  <Words>2411</Words>
  <Characters>14710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Ekstrøm</dc:creator>
  <cp:keywords/>
  <dc:description/>
  <cp:lastModifiedBy>Claus Thorn Ekstrøm</cp:lastModifiedBy>
  <cp:revision>103</cp:revision>
  <dcterms:created xsi:type="dcterms:W3CDTF">2017-09-20T01:05:00Z</dcterms:created>
  <dcterms:modified xsi:type="dcterms:W3CDTF">2018-01-23T12:50:00Z</dcterms:modified>
</cp:coreProperties>
</file>